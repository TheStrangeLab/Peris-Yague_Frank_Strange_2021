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5F8C" w14:textId="77777777" w:rsidR="006137B1" w:rsidRPr="00902CAC"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0F3BF32F" w14:textId="250CA81D" w:rsidR="006137B1" w:rsidRPr="00C91FFA" w:rsidRDefault="001469B3" w:rsidP="006137B1">
      <w:pPr>
        <w:pStyle w:val="Heading1"/>
        <w:jc w:val="center"/>
        <w:rPr>
          <w:rFonts w:ascii="Arial" w:hAnsi="Arial" w:cs="Arial"/>
          <w:b/>
          <w:bCs/>
          <w:color w:val="auto"/>
          <w:sz w:val="28"/>
          <w:szCs w:val="28"/>
          <w:lang w:val="en-US"/>
        </w:rPr>
      </w:pPr>
      <w:r w:rsidRPr="00C91FFA">
        <w:rPr>
          <w:rFonts w:ascii="Arial" w:hAnsi="Arial" w:cs="Arial"/>
          <w:b/>
          <w:bCs/>
          <w:color w:val="auto"/>
          <w:sz w:val="28"/>
          <w:szCs w:val="28"/>
          <w:lang w:val="en-US"/>
        </w:rPr>
        <w:t xml:space="preserve">Emotional salience </w:t>
      </w:r>
      <w:r w:rsidR="000A4FA7" w:rsidRPr="00C91FFA">
        <w:rPr>
          <w:rFonts w:ascii="Arial" w:hAnsi="Arial" w:cs="Arial"/>
          <w:b/>
          <w:bCs/>
          <w:color w:val="auto"/>
          <w:sz w:val="28"/>
          <w:szCs w:val="28"/>
          <w:lang w:val="en-US"/>
        </w:rPr>
        <w:t xml:space="preserve">modulates </w:t>
      </w:r>
      <w:r w:rsidR="00902B66" w:rsidRPr="00C91FFA">
        <w:rPr>
          <w:rFonts w:ascii="Arial" w:hAnsi="Arial" w:cs="Arial"/>
          <w:b/>
          <w:bCs/>
          <w:color w:val="auto"/>
          <w:sz w:val="28"/>
          <w:szCs w:val="28"/>
          <w:lang w:val="en-US"/>
        </w:rPr>
        <w:t>the forward flow of memory</w:t>
      </w:r>
    </w:p>
    <w:p w14:paraId="11E011CA" w14:textId="77777777" w:rsidR="006137B1" w:rsidRPr="00B8344E" w:rsidRDefault="006137B1" w:rsidP="006137B1">
      <w:pPr>
        <w:rPr>
          <w:lang w:val="en-US"/>
        </w:rPr>
      </w:pPr>
    </w:p>
    <w:p w14:paraId="07B1D2E3" w14:textId="77777777" w:rsidR="00C91FFA" w:rsidRDefault="00C91FFA" w:rsidP="006137B1">
      <w:pPr>
        <w:rPr>
          <w:rFonts w:ascii="Arial" w:hAnsi="Arial" w:cs="Arial"/>
          <w:lang w:val="en-US"/>
        </w:rPr>
      </w:pPr>
    </w:p>
    <w:p w14:paraId="4F69B08D" w14:textId="77777777" w:rsidR="00C91FFA" w:rsidRDefault="00C91FFA" w:rsidP="006137B1">
      <w:pPr>
        <w:rPr>
          <w:rFonts w:ascii="Arial" w:hAnsi="Arial" w:cs="Arial"/>
          <w:lang w:val="en-US"/>
        </w:rPr>
      </w:pPr>
    </w:p>
    <w:p w14:paraId="28F383A9" w14:textId="2FAE5E70" w:rsidR="006137B1" w:rsidRPr="00B8344E" w:rsidRDefault="006137B1" w:rsidP="006137B1">
      <w:pPr>
        <w:rPr>
          <w:rFonts w:ascii="Arial" w:hAnsi="Arial" w:cs="Arial"/>
          <w:vertAlign w:val="superscript"/>
          <w:lang w:val="en-US"/>
        </w:rPr>
      </w:pPr>
      <w:r w:rsidRPr="00B8344E">
        <w:rPr>
          <w:rFonts w:ascii="Arial" w:hAnsi="Arial" w:cs="Arial"/>
          <w:lang w:val="en-US"/>
        </w:rPr>
        <w:t>Alba Peris-Yague</w:t>
      </w:r>
      <w:r w:rsidRPr="00B8344E">
        <w:rPr>
          <w:rFonts w:ascii="Arial" w:hAnsi="Arial" w:cs="Arial"/>
          <w:vertAlign w:val="superscript"/>
          <w:lang w:val="en-US"/>
        </w:rPr>
        <w:t>1</w:t>
      </w:r>
      <w:r w:rsidR="00D42C9A" w:rsidRPr="00B8344E">
        <w:rPr>
          <w:rFonts w:ascii="Arial" w:hAnsi="Arial" w:cs="Arial"/>
          <w:vertAlign w:val="superscript"/>
          <w:lang w:val="en-US"/>
        </w:rPr>
        <w:t>,2</w:t>
      </w:r>
      <w:r w:rsidRPr="00B8344E">
        <w:rPr>
          <w:rFonts w:ascii="Arial" w:hAnsi="Arial" w:cs="Arial"/>
          <w:lang w:val="en-US"/>
        </w:rPr>
        <w:t>, Darya Frank</w:t>
      </w:r>
      <w:r w:rsidRPr="00B8344E">
        <w:rPr>
          <w:rFonts w:ascii="Arial" w:hAnsi="Arial" w:cs="Arial"/>
          <w:vertAlign w:val="superscript"/>
          <w:lang w:val="en-US"/>
        </w:rPr>
        <w:t>1</w:t>
      </w:r>
      <w:r w:rsidRPr="00B8344E">
        <w:rPr>
          <w:rFonts w:ascii="Arial" w:hAnsi="Arial" w:cs="Arial"/>
          <w:lang w:val="en-US"/>
        </w:rPr>
        <w:t xml:space="preserve">, Bryan </w:t>
      </w:r>
      <w:r w:rsidR="00E216F0" w:rsidRPr="00B8344E">
        <w:rPr>
          <w:rFonts w:ascii="Arial" w:hAnsi="Arial" w:cs="Arial"/>
          <w:lang w:val="en-US"/>
        </w:rPr>
        <w:t xml:space="preserve">A. </w:t>
      </w:r>
      <w:r w:rsidRPr="00B8344E">
        <w:rPr>
          <w:rFonts w:ascii="Arial" w:hAnsi="Arial" w:cs="Arial"/>
          <w:lang w:val="en-US"/>
        </w:rPr>
        <w:t>Strange</w:t>
      </w:r>
      <w:r w:rsidRPr="00B8344E">
        <w:rPr>
          <w:rFonts w:ascii="Arial" w:hAnsi="Arial" w:cs="Arial"/>
          <w:vertAlign w:val="superscript"/>
          <w:lang w:val="en-US"/>
        </w:rPr>
        <w:t>1</w:t>
      </w:r>
      <w:r w:rsidR="00FD3E07" w:rsidRPr="00B8344E">
        <w:rPr>
          <w:rFonts w:ascii="Arial" w:hAnsi="Arial" w:cs="Arial"/>
          <w:vertAlign w:val="superscript"/>
          <w:lang w:val="en-US"/>
        </w:rPr>
        <w:t>,</w:t>
      </w:r>
      <w:r w:rsidR="00D42C9A" w:rsidRPr="00B8344E">
        <w:rPr>
          <w:rFonts w:ascii="Arial" w:hAnsi="Arial" w:cs="Arial"/>
          <w:vertAlign w:val="superscript"/>
          <w:lang w:val="en-US"/>
        </w:rPr>
        <w:t>3</w:t>
      </w:r>
    </w:p>
    <w:p w14:paraId="6281D3A7" w14:textId="29A19C57" w:rsidR="006137B1" w:rsidRPr="00B8344E" w:rsidRDefault="006137B1" w:rsidP="006137B1">
      <w:pPr>
        <w:rPr>
          <w:rFonts w:ascii="Arial" w:hAnsi="Arial" w:cs="Arial"/>
          <w:vertAlign w:val="superscript"/>
          <w:lang w:val="en-US"/>
        </w:rPr>
      </w:pPr>
    </w:p>
    <w:p w14:paraId="0E279509" w14:textId="77777777" w:rsidR="00C91FFA" w:rsidRDefault="00C91FFA" w:rsidP="006137B1">
      <w:pPr>
        <w:rPr>
          <w:rFonts w:ascii="Arial" w:hAnsi="Arial" w:cs="Arial"/>
          <w:vertAlign w:val="superscript"/>
          <w:lang w:val="en-US"/>
        </w:rPr>
      </w:pPr>
      <w:bookmarkStart w:id="0" w:name="_Hlk72779806"/>
    </w:p>
    <w:p w14:paraId="58B38BBF" w14:textId="77777777" w:rsidR="00C91FFA" w:rsidRDefault="00C91FFA" w:rsidP="006137B1">
      <w:pPr>
        <w:rPr>
          <w:rFonts w:ascii="Arial" w:hAnsi="Arial" w:cs="Arial"/>
          <w:vertAlign w:val="superscript"/>
          <w:lang w:val="en-US"/>
        </w:rPr>
      </w:pPr>
    </w:p>
    <w:p w14:paraId="37F773F2" w14:textId="56B0D3A0" w:rsidR="006137B1" w:rsidRPr="00581BED" w:rsidRDefault="006137B1" w:rsidP="00C91FFA">
      <w:pPr>
        <w:spacing w:after="240"/>
        <w:rPr>
          <w:rFonts w:ascii="Arial" w:hAnsi="Arial" w:cs="Arial"/>
          <w:lang w:val="es-ES"/>
        </w:rPr>
      </w:pPr>
      <w:r w:rsidRPr="00581BED">
        <w:rPr>
          <w:rFonts w:ascii="Arial" w:hAnsi="Arial" w:cs="Arial"/>
          <w:vertAlign w:val="superscript"/>
          <w:lang w:val="es-ES"/>
        </w:rPr>
        <w:t xml:space="preserve">1 </w:t>
      </w: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p>
    <w:p w14:paraId="3AE2E823" w14:textId="140CA0F4" w:rsidR="00D42C9A" w:rsidRPr="00B8344E" w:rsidRDefault="00D42C9A" w:rsidP="00C91FFA">
      <w:pPr>
        <w:spacing w:after="240"/>
        <w:rPr>
          <w:rFonts w:ascii="Arial" w:hAnsi="Arial" w:cs="Arial"/>
          <w:lang w:val="en-US"/>
        </w:rPr>
      </w:pPr>
      <w:r w:rsidRPr="00B8344E">
        <w:rPr>
          <w:rFonts w:ascii="Arial" w:hAnsi="Arial" w:cs="Arial"/>
          <w:vertAlign w:val="superscript"/>
          <w:lang w:val="en-US"/>
        </w:rPr>
        <w:t>2</w:t>
      </w:r>
      <w:r w:rsidRPr="00B8344E">
        <w:rPr>
          <w:rFonts w:ascii="Arial" w:hAnsi="Arial" w:cs="Arial"/>
          <w:lang w:val="en-US"/>
        </w:rPr>
        <w:t xml:space="preserve"> PhD Program in Neuroscience, </w:t>
      </w:r>
      <w:proofErr w:type="spellStart"/>
      <w:r w:rsidRPr="00B8344E">
        <w:rPr>
          <w:rFonts w:ascii="Arial" w:hAnsi="Arial" w:cs="Arial"/>
          <w:lang w:val="en-US"/>
        </w:rPr>
        <w:t>Auton</w:t>
      </w:r>
      <w:r w:rsidR="00E02067" w:rsidRPr="00B8344E">
        <w:rPr>
          <w:rFonts w:ascii="Arial" w:hAnsi="Arial" w:cs="Arial"/>
          <w:lang w:val="en-US"/>
        </w:rPr>
        <w:t>ó</w:t>
      </w:r>
      <w:r w:rsidRPr="00B8344E">
        <w:rPr>
          <w:rFonts w:ascii="Arial" w:hAnsi="Arial" w:cs="Arial"/>
          <w:lang w:val="en-US"/>
        </w:rPr>
        <w:t>ma</w:t>
      </w:r>
      <w:proofErr w:type="spellEnd"/>
      <w:r w:rsidRPr="00B8344E">
        <w:rPr>
          <w:rFonts w:ascii="Arial" w:hAnsi="Arial" w:cs="Arial"/>
          <w:lang w:val="en-US"/>
        </w:rPr>
        <w:t xml:space="preserve"> de Madrid University, Madrid, Spain</w:t>
      </w:r>
      <w:r w:rsidR="0092154B" w:rsidRPr="00B8344E">
        <w:rPr>
          <w:rFonts w:ascii="Arial" w:hAnsi="Arial" w:cs="Arial"/>
          <w:lang w:val="en-US"/>
        </w:rPr>
        <w:t>,</w:t>
      </w:r>
      <w:r w:rsidRPr="00B8344E">
        <w:rPr>
          <w:rFonts w:ascii="Arial" w:hAnsi="Arial" w:cs="Arial"/>
          <w:lang w:val="en-US"/>
        </w:rPr>
        <w:t xml:space="preserve"> 28029</w:t>
      </w:r>
    </w:p>
    <w:bookmarkEnd w:id="0"/>
    <w:p w14:paraId="33AD342C" w14:textId="04DEF2BD" w:rsidR="00FD3E07" w:rsidRPr="00B8344E" w:rsidRDefault="00D42C9A" w:rsidP="00C91FFA">
      <w:pPr>
        <w:spacing w:after="240"/>
        <w:rPr>
          <w:rFonts w:ascii="Arial" w:hAnsi="Arial" w:cs="Arial"/>
          <w:lang w:val="en-US"/>
        </w:rPr>
      </w:pPr>
      <w:r w:rsidRPr="00B8344E">
        <w:rPr>
          <w:rFonts w:ascii="Arial" w:hAnsi="Arial" w:cs="Arial"/>
          <w:vertAlign w:val="superscript"/>
          <w:lang w:val="en-US"/>
        </w:rPr>
        <w:t>3</w:t>
      </w:r>
      <w:r w:rsidR="00FD3E07" w:rsidRPr="00B8344E">
        <w:rPr>
          <w:rFonts w:ascii="Arial" w:hAnsi="Arial" w:cs="Arial"/>
          <w:vertAlign w:val="superscript"/>
          <w:lang w:val="en-US"/>
        </w:rPr>
        <w:t xml:space="preserve"> </w:t>
      </w:r>
      <w:r w:rsidR="00FD3E07" w:rsidRPr="00B8344E">
        <w:rPr>
          <w:rFonts w:ascii="Arial" w:hAnsi="Arial" w:cs="Arial"/>
          <w:lang w:val="en-US"/>
        </w:rPr>
        <w:t>Department of Neuroimaging, Alzheimer’s Disease Research Centre, Reina Sofia–CIEN Foundation, Madrid, Spain.</w:t>
      </w:r>
    </w:p>
    <w:p w14:paraId="58ABD511" w14:textId="4B546AF0" w:rsidR="00FD3E07" w:rsidRPr="00B8344E" w:rsidRDefault="00FD3E07" w:rsidP="006137B1">
      <w:pPr>
        <w:rPr>
          <w:rFonts w:ascii="Arial" w:hAnsi="Arial" w:cs="Arial"/>
          <w:i/>
          <w:iCs/>
          <w:lang w:val="en-US"/>
        </w:rPr>
      </w:pPr>
    </w:p>
    <w:p w14:paraId="00974971" w14:textId="31F0FB21" w:rsidR="001531A7" w:rsidRPr="00B8344E" w:rsidRDefault="00D96B37" w:rsidP="001531A7">
      <w:pPr>
        <w:rPr>
          <w:rFonts w:ascii="Arial" w:hAnsi="Arial" w:cs="Arial"/>
          <w:i/>
          <w:iCs/>
          <w:lang w:val="en-US"/>
        </w:rPr>
      </w:pPr>
      <w:r w:rsidRPr="00B8344E">
        <w:rPr>
          <w:rFonts w:ascii="Arial" w:hAnsi="Arial" w:cs="Arial"/>
          <w:i/>
          <w:iCs/>
          <w:lang w:val="en-US"/>
        </w:rPr>
        <w:t>Correspondence should be addressed to the following authors:</w:t>
      </w:r>
    </w:p>
    <w:p w14:paraId="390EECEB" w14:textId="0CA3D54E" w:rsidR="00D96B37" w:rsidRPr="00B8344E" w:rsidRDefault="00D96B37" w:rsidP="001531A7">
      <w:pPr>
        <w:rPr>
          <w:rFonts w:ascii="Arial" w:hAnsi="Arial" w:cs="Arial"/>
          <w:lang w:val="en-US"/>
        </w:rPr>
      </w:pPr>
    </w:p>
    <w:p w14:paraId="043AD453" w14:textId="1C3CE5D6" w:rsidR="00D96B37" w:rsidRPr="00581BED" w:rsidRDefault="00D96B37" w:rsidP="001531A7">
      <w:pPr>
        <w:rPr>
          <w:rFonts w:ascii="Arial" w:hAnsi="Arial" w:cs="Arial"/>
          <w:i/>
          <w:iCs/>
          <w:lang w:val="es-ES"/>
        </w:rPr>
      </w:pPr>
      <w:r w:rsidRPr="00581BED">
        <w:rPr>
          <w:rFonts w:ascii="Arial" w:hAnsi="Arial" w:cs="Arial"/>
          <w:lang w:val="es-ES"/>
        </w:rPr>
        <w:t xml:space="preserve">Dr. Bryan </w:t>
      </w:r>
      <w:proofErr w:type="spellStart"/>
      <w:r w:rsidRPr="00581BED">
        <w:rPr>
          <w:rFonts w:ascii="Arial" w:hAnsi="Arial" w:cs="Arial"/>
          <w:lang w:val="es-ES"/>
        </w:rPr>
        <w:t>Strange</w:t>
      </w:r>
      <w:proofErr w:type="spellEnd"/>
    </w:p>
    <w:p w14:paraId="0D88F539" w14:textId="12F6DDCA"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5FDB653A" w14:textId="0C3BEEFD" w:rsidR="00D96B37" w:rsidRPr="00B8344E" w:rsidRDefault="009830E8" w:rsidP="001531A7">
      <w:pPr>
        <w:rPr>
          <w:rFonts w:ascii="Arial" w:hAnsi="Arial" w:cs="Arial"/>
          <w:lang w:val="en-US"/>
        </w:rPr>
      </w:pPr>
      <w:hyperlink r:id="rId8" w:history="1">
        <w:r w:rsidR="00D96B37" w:rsidRPr="00B8344E">
          <w:rPr>
            <w:rStyle w:val="Hyperlink"/>
            <w:rFonts w:ascii="Arial" w:hAnsi="Arial" w:cs="Arial"/>
            <w:lang w:val="en-US"/>
          </w:rPr>
          <w:t>bryan.strange@upm.es</w:t>
        </w:r>
      </w:hyperlink>
    </w:p>
    <w:p w14:paraId="2CEAFD67" w14:textId="724C157B" w:rsidR="00D96B37" w:rsidRPr="00B8344E" w:rsidRDefault="00D96B37" w:rsidP="001531A7">
      <w:pPr>
        <w:rPr>
          <w:rFonts w:ascii="Arial" w:hAnsi="Arial" w:cs="Arial"/>
          <w:lang w:val="en-US"/>
        </w:rPr>
      </w:pPr>
    </w:p>
    <w:p w14:paraId="6BE10B03" w14:textId="4DC26951" w:rsidR="00D96B37" w:rsidRPr="00B8344E" w:rsidRDefault="00D96B37" w:rsidP="001531A7">
      <w:pPr>
        <w:rPr>
          <w:rFonts w:ascii="Arial" w:hAnsi="Arial" w:cs="Arial"/>
          <w:lang w:val="en-US"/>
        </w:rPr>
      </w:pPr>
      <w:r w:rsidRPr="00B8344E">
        <w:rPr>
          <w:rFonts w:ascii="Arial" w:hAnsi="Arial" w:cs="Arial"/>
          <w:lang w:val="en-US"/>
        </w:rPr>
        <w:t>Alba Peris-</w:t>
      </w:r>
      <w:proofErr w:type="spellStart"/>
      <w:r w:rsidRPr="00B8344E">
        <w:rPr>
          <w:rFonts w:ascii="Arial" w:hAnsi="Arial" w:cs="Arial"/>
          <w:lang w:val="en-US"/>
        </w:rPr>
        <w:t>Yague</w:t>
      </w:r>
      <w:proofErr w:type="spellEnd"/>
    </w:p>
    <w:p w14:paraId="364F1C1F" w14:textId="762A379E" w:rsidR="00D96B37" w:rsidRPr="00581BED" w:rsidRDefault="00D96B37" w:rsidP="001531A7">
      <w:pPr>
        <w:rPr>
          <w:rFonts w:ascii="Arial" w:hAnsi="Arial" w:cs="Arial"/>
          <w:lang w:val="es-ES"/>
        </w:rPr>
      </w:pPr>
      <w:proofErr w:type="spellStart"/>
      <w:r w:rsidRPr="00581BED">
        <w:rPr>
          <w:rFonts w:ascii="Arial" w:hAnsi="Arial" w:cs="Arial"/>
          <w:lang w:val="es-ES"/>
        </w:rPr>
        <w:t>Laboratory</w:t>
      </w:r>
      <w:proofErr w:type="spellEnd"/>
      <w:r w:rsidRPr="00581BED">
        <w:rPr>
          <w:rFonts w:ascii="Arial" w:hAnsi="Arial" w:cs="Arial"/>
          <w:lang w:val="es-ES"/>
        </w:rPr>
        <w:t xml:space="preserve"> </w:t>
      </w:r>
      <w:proofErr w:type="spellStart"/>
      <w:r w:rsidRPr="00581BED">
        <w:rPr>
          <w:rFonts w:ascii="Arial" w:hAnsi="Arial" w:cs="Arial"/>
          <w:lang w:val="es-ES"/>
        </w:rPr>
        <w:t>for</w:t>
      </w:r>
      <w:proofErr w:type="spellEnd"/>
      <w:r w:rsidRPr="00581BED">
        <w:rPr>
          <w:rFonts w:ascii="Arial" w:hAnsi="Arial" w:cs="Arial"/>
          <w:lang w:val="es-ES"/>
        </w:rPr>
        <w:t xml:space="preserve"> </w:t>
      </w:r>
      <w:proofErr w:type="spellStart"/>
      <w:r w:rsidRPr="00581BED">
        <w:rPr>
          <w:rFonts w:ascii="Arial" w:hAnsi="Arial" w:cs="Arial"/>
          <w:lang w:val="es-ES"/>
        </w:rPr>
        <w:t>Clinical</w:t>
      </w:r>
      <w:proofErr w:type="spellEnd"/>
      <w:r w:rsidRPr="00581BED">
        <w:rPr>
          <w:rFonts w:ascii="Arial" w:hAnsi="Arial" w:cs="Arial"/>
          <w:lang w:val="es-ES"/>
        </w:rPr>
        <w:t xml:space="preserve"> </w:t>
      </w:r>
      <w:proofErr w:type="spellStart"/>
      <w:r w:rsidRPr="00581BED">
        <w:rPr>
          <w:rFonts w:ascii="Arial" w:hAnsi="Arial" w:cs="Arial"/>
          <w:lang w:val="es-ES"/>
        </w:rPr>
        <w:t>Neuroscience</w:t>
      </w:r>
      <w:proofErr w:type="spellEnd"/>
      <w:r w:rsidRPr="00581BED">
        <w:rPr>
          <w:rFonts w:ascii="Arial" w:hAnsi="Arial" w:cs="Arial"/>
          <w:lang w:val="es-ES"/>
        </w:rPr>
        <w:t xml:space="preserve">, Centro de Tecnología Biomédica, Universidad Politécnica de Madrid, Madrid, </w:t>
      </w:r>
      <w:proofErr w:type="spellStart"/>
      <w:r w:rsidRPr="00581BED">
        <w:rPr>
          <w:rFonts w:ascii="Arial" w:hAnsi="Arial" w:cs="Arial"/>
          <w:lang w:val="es-ES"/>
        </w:rPr>
        <w:t>Spain</w:t>
      </w:r>
      <w:proofErr w:type="spellEnd"/>
      <w:r w:rsidRPr="00581BED">
        <w:rPr>
          <w:rFonts w:ascii="Arial" w:hAnsi="Arial" w:cs="Arial"/>
          <w:lang w:val="es-ES"/>
        </w:rPr>
        <w:t xml:space="preserve"> </w:t>
      </w:r>
    </w:p>
    <w:p w14:paraId="4CA49F4F" w14:textId="77C1CBC4" w:rsidR="00D96B37" w:rsidRPr="00581BED" w:rsidRDefault="009830E8" w:rsidP="001531A7">
      <w:pPr>
        <w:rPr>
          <w:rFonts w:ascii="Arial" w:hAnsi="Arial" w:cs="Arial"/>
          <w:lang w:val="es-ES"/>
        </w:rPr>
      </w:pPr>
      <w:hyperlink r:id="rId9" w:history="1">
        <w:r w:rsidR="007C5694" w:rsidRPr="00581BED">
          <w:rPr>
            <w:rStyle w:val="Hyperlink"/>
            <w:rFonts w:ascii="Arial" w:hAnsi="Arial" w:cs="Arial"/>
            <w:lang w:val="es-ES"/>
          </w:rPr>
          <w:t>alba.peris@ctb.upm.es</w:t>
        </w:r>
      </w:hyperlink>
    </w:p>
    <w:p w14:paraId="21035812" w14:textId="77777777" w:rsidR="007C5694" w:rsidRPr="00581BED" w:rsidRDefault="007C5694" w:rsidP="001531A7">
      <w:pPr>
        <w:rPr>
          <w:rFonts w:ascii="Arial" w:hAnsi="Arial" w:cs="Arial"/>
          <w:lang w:val="es-ES"/>
        </w:rPr>
      </w:pPr>
    </w:p>
    <w:p w14:paraId="33F5A45E" w14:textId="71AF7E4A" w:rsidR="00BE5197" w:rsidRPr="00581BED" w:rsidRDefault="00BE5197" w:rsidP="006137B1">
      <w:pPr>
        <w:rPr>
          <w:lang w:val="es-ES"/>
        </w:rPr>
      </w:pPr>
    </w:p>
    <w:p w14:paraId="748CDC68" w14:textId="5AF087FA" w:rsidR="00BE5197" w:rsidRPr="00581BED" w:rsidRDefault="00BE5197" w:rsidP="006137B1">
      <w:pPr>
        <w:rPr>
          <w:lang w:val="es-ES"/>
        </w:rPr>
      </w:pPr>
    </w:p>
    <w:p w14:paraId="61CE6FC9" w14:textId="77777777" w:rsidR="00BE5197" w:rsidRPr="00581BED" w:rsidRDefault="00BE5197" w:rsidP="006137B1">
      <w:pPr>
        <w:rPr>
          <w:lang w:val="es-ES"/>
        </w:rPr>
      </w:pPr>
    </w:p>
    <w:p w14:paraId="625F3D87" w14:textId="77777777" w:rsidR="00BE5197" w:rsidRPr="00581BED" w:rsidRDefault="00BE5197" w:rsidP="006137B1">
      <w:pPr>
        <w:rPr>
          <w:lang w:val="es-ES"/>
        </w:rPr>
      </w:pPr>
    </w:p>
    <w:p w14:paraId="7039EA6A" w14:textId="77777777" w:rsidR="00BE5197" w:rsidRPr="00581BED" w:rsidRDefault="00BE5197" w:rsidP="006137B1">
      <w:pPr>
        <w:rPr>
          <w:lang w:val="es-ES"/>
        </w:rPr>
      </w:pPr>
    </w:p>
    <w:p w14:paraId="33CEA778" w14:textId="77777777" w:rsidR="00BE5197" w:rsidRPr="00581BED" w:rsidRDefault="00BE5197" w:rsidP="006137B1">
      <w:pPr>
        <w:rPr>
          <w:lang w:val="es-ES"/>
        </w:rPr>
      </w:pPr>
    </w:p>
    <w:p w14:paraId="5DB7D3CF" w14:textId="77777777" w:rsidR="00BE5197" w:rsidRPr="00581BED" w:rsidRDefault="00BE5197" w:rsidP="006137B1">
      <w:pPr>
        <w:rPr>
          <w:lang w:val="es-ES"/>
        </w:rPr>
      </w:pPr>
    </w:p>
    <w:p w14:paraId="389563E3" w14:textId="5A74F5BE" w:rsidR="00BE5197" w:rsidRPr="00581BED" w:rsidRDefault="00BE5197" w:rsidP="006137B1">
      <w:pPr>
        <w:rPr>
          <w:lang w:val="es-ES"/>
        </w:rPr>
      </w:pPr>
    </w:p>
    <w:p w14:paraId="54046A0A" w14:textId="77777777" w:rsidR="00C91FFA" w:rsidRPr="00581BED" w:rsidRDefault="00C91FFA" w:rsidP="006137B1">
      <w:pPr>
        <w:rPr>
          <w:lang w:val="es-ES"/>
        </w:rPr>
      </w:pPr>
    </w:p>
    <w:p w14:paraId="6246321B" w14:textId="77777777" w:rsidR="00630F64" w:rsidRPr="00581BED" w:rsidRDefault="00630F64" w:rsidP="00630F64">
      <w:pPr>
        <w:rPr>
          <w:lang w:val="es-ES"/>
        </w:rPr>
      </w:pPr>
    </w:p>
    <w:p w14:paraId="5AE0EF6E" w14:textId="7CCD7FDD" w:rsidR="006137B1" w:rsidRPr="00581BED" w:rsidRDefault="006137B1" w:rsidP="00C25575">
      <w:pPr>
        <w:pStyle w:val="Heading1"/>
        <w:spacing w:before="120" w:after="240"/>
        <w:rPr>
          <w:rFonts w:ascii="Arial" w:hAnsi="Arial" w:cs="Arial"/>
          <w:b/>
          <w:bCs/>
          <w:color w:val="auto"/>
          <w:sz w:val="24"/>
          <w:szCs w:val="24"/>
          <w:lang w:val="es-ES"/>
        </w:rPr>
      </w:pPr>
      <w:r w:rsidRPr="00581BED">
        <w:rPr>
          <w:rFonts w:ascii="Arial" w:hAnsi="Arial" w:cs="Arial"/>
          <w:b/>
          <w:bCs/>
          <w:color w:val="auto"/>
          <w:sz w:val="24"/>
          <w:szCs w:val="24"/>
          <w:lang w:val="es-ES"/>
        </w:rPr>
        <w:lastRenderedPageBreak/>
        <w:t>ABSTRACT</w:t>
      </w:r>
    </w:p>
    <w:p w14:paraId="776665B8" w14:textId="2A9B2CE8" w:rsidR="00C25575" w:rsidRPr="00B8344E" w:rsidRDefault="005459A8" w:rsidP="008C1D39">
      <w:pPr>
        <w:spacing w:line="480" w:lineRule="auto"/>
        <w:ind w:firstLine="720"/>
        <w:jc w:val="both"/>
        <w:rPr>
          <w:rFonts w:ascii="Arial" w:hAnsi="Arial" w:cs="Arial"/>
          <w:lang w:val="en-US"/>
        </w:rPr>
      </w:pPr>
      <w:r w:rsidRPr="00B8344E">
        <w:rPr>
          <w:rFonts w:ascii="Arial" w:hAnsi="Arial" w:cs="Arial"/>
          <w:lang w:val="en-US"/>
        </w:rPr>
        <w:t xml:space="preserve">Conditional response probability (CRP) </w:t>
      </w:r>
      <w:r w:rsidR="00C25575" w:rsidRPr="00B8344E">
        <w:rPr>
          <w:rFonts w:ascii="Arial" w:hAnsi="Arial" w:cs="Arial"/>
          <w:lang w:val="en-US"/>
        </w:rPr>
        <w:t>analys</w:t>
      </w:r>
      <w:r w:rsidR="00C25575">
        <w:rPr>
          <w:rFonts w:ascii="Arial" w:hAnsi="Arial" w:cs="Arial"/>
          <w:lang w:val="en-US"/>
        </w:rPr>
        <w:t>e</w:t>
      </w:r>
      <w:r w:rsidR="00C25575" w:rsidRPr="00B8344E">
        <w:rPr>
          <w:rFonts w:ascii="Arial" w:hAnsi="Arial" w:cs="Arial"/>
          <w:lang w:val="en-US"/>
        </w:rPr>
        <w:t xml:space="preserve">s </w:t>
      </w:r>
      <w:r w:rsidR="00573A3E" w:rsidRPr="00B8344E">
        <w:rPr>
          <w:rFonts w:ascii="Arial" w:hAnsi="Arial" w:cs="Arial"/>
          <w:lang w:val="en-US"/>
        </w:rPr>
        <w:t xml:space="preserve">applied to </w:t>
      </w:r>
      <w:r w:rsidR="00586AB9" w:rsidRPr="00B8344E">
        <w:rPr>
          <w:rFonts w:ascii="Arial" w:hAnsi="Arial" w:cs="Arial"/>
          <w:lang w:val="en-US"/>
        </w:rPr>
        <w:t>free recall</w:t>
      </w:r>
      <w:r w:rsidR="009D0DA6" w:rsidRPr="00B8344E">
        <w:rPr>
          <w:rFonts w:ascii="Arial" w:hAnsi="Arial" w:cs="Arial"/>
          <w:lang w:val="en-US"/>
        </w:rPr>
        <w:t xml:space="preserve"> </w:t>
      </w:r>
      <w:r w:rsidR="00F974D0" w:rsidRPr="00B8344E">
        <w:rPr>
          <w:rFonts w:ascii="Arial" w:hAnsi="Arial" w:cs="Arial"/>
          <w:lang w:val="en-US"/>
        </w:rPr>
        <w:t>data indicate</w:t>
      </w:r>
      <w:r w:rsidR="00810493" w:rsidRPr="00B8344E">
        <w:rPr>
          <w:rFonts w:ascii="Arial" w:hAnsi="Arial" w:cs="Arial"/>
          <w:lang w:val="en-US"/>
        </w:rPr>
        <w:t xml:space="preserve"> that recall </w:t>
      </w:r>
      <w:r w:rsidR="003408B1" w:rsidRPr="00B8344E">
        <w:rPr>
          <w:rFonts w:ascii="Arial" w:hAnsi="Arial" w:cs="Arial"/>
          <w:lang w:val="en-US"/>
        </w:rPr>
        <w:t>occurs</w:t>
      </w:r>
      <w:r w:rsidR="00810493" w:rsidRPr="00B8344E">
        <w:rPr>
          <w:rFonts w:ascii="Arial" w:hAnsi="Arial" w:cs="Arial"/>
          <w:lang w:val="en-US"/>
        </w:rPr>
        <w:t xml:space="preserve"> for contiguous items with forward</w:t>
      </w:r>
      <w:r w:rsidR="00AA171B" w:rsidRPr="00B8344E">
        <w:rPr>
          <w:rFonts w:ascii="Arial" w:hAnsi="Arial" w:cs="Arial"/>
          <w:lang w:val="en-US"/>
        </w:rPr>
        <w:t>-</w:t>
      </w:r>
      <w:r w:rsidR="00810493" w:rsidRPr="00B8344E">
        <w:rPr>
          <w:rFonts w:ascii="Arial" w:hAnsi="Arial" w:cs="Arial"/>
          <w:lang w:val="en-US"/>
        </w:rPr>
        <w:t>directionalit</w:t>
      </w:r>
      <w:r w:rsidR="00F54265" w:rsidRPr="00B8344E">
        <w:rPr>
          <w:rFonts w:ascii="Arial" w:hAnsi="Arial" w:cs="Arial"/>
          <w:lang w:val="en-US"/>
        </w:rPr>
        <w:t>y</w:t>
      </w:r>
      <w:r w:rsidR="00E216F0" w:rsidRPr="00B8344E">
        <w:rPr>
          <w:rFonts w:ascii="Arial" w:hAnsi="Arial" w:cs="Arial"/>
          <w:lang w:val="en-US"/>
        </w:rPr>
        <w:t>, thought to reflect the</w:t>
      </w:r>
      <w:r w:rsidR="00FE39B7" w:rsidRPr="00B8344E">
        <w:rPr>
          <w:rFonts w:ascii="Arial" w:hAnsi="Arial" w:cs="Arial"/>
          <w:lang w:val="en-US"/>
        </w:rPr>
        <w:t xml:space="preserve"> </w:t>
      </w:r>
      <w:r w:rsidR="00E216F0" w:rsidRPr="00B8344E">
        <w:rPr>
          <w:rFonts w:ascii="Arial" w:hAnsi="Arial" w:cs="Arial"/>
          <w:lang w:val="en-US"/>
        </w:rPr>
        <w:t>shared encoding context of</w:t>
      </w:r>
      <w:r w:rsidR="00FE39B7" w:rsidRPr="00B8344E">
        <w:rPr>
          <w:rFonts w:ascii="Arial" w:hAnsi="Arial" w:cs="Arial"/>
          <w:lang w:val="en-US"/>
        </w:rPr>
        <w:t xml:space="preserve"> nearby items</w:t>
      </w:r>
      <w:r w:rsidR="00F54265" w:rsidRPr="00B8344E">
        <w:rPr>
          <w:rFonts w:ascii="Arial" w:hAnsi="Arial" w:cs="Arial"/>
          <w:lang w:val="en-US"/>
        </w:rPr>
        <w:t>.</w:t>
      </w:r>
      <w:r w:rsidR="00573A3E" w:rsidRPr="00B8344E">
        <w:rPr>
          <w:rFonts w:ascii="Arial" w:hAnsi="Arial" w:cs="Arial"/>
          <w:lang w:val="en-US"/>
        </w:rPr>
        <w:t xml:space="preserve"> </w:t>
      </w:r>
      <w:r w:rsidR="00D22338" w:rsidRPr="00B8344E">
        <w:rPr>
          <w:rFonts w:ascii="Arial" w:hAnsi="Arial" w:cs="Arial"/>
          <w:lang w:val="en-US"/>
        </w:rPr>
        <w:t xml:space="preserve">We hypothesized </w:t>
      </w:r>
      <w:r w:rsidR="00702563" w:rsidRPr="00B8344E">
        <w:rPr>
          <w:rFonts w:ascii="Arial" w:hAnsi="Arial" w:cs="Arial"/>
          <w:lang w:val="en-US"/>
        </w:rPr>
        <w:t>that</w:t>
      </w:r>
      <w:r w:rsidR="00411EAC" w:rsidRPr="00B8344E">
        <w:rPr>
          <w:rFonts w:ascii="Arial" w:hAnsi="Arial" w:cs="Arial"/>
          <w:lang w:val="en-US"/>
        </w:rPr>
        <w:t xml:space="preserve"> a</w:t>
      </w:r>
      <w:r w:rsidR="00702563" w:rsidRPr="00B8344E">
        <w:rPr>
          <w:rFonts w:ascii="Arial" w:hAnsi="Arial" w:cs="Arial"/>
          <w:lang w:val="en-US"/>
        </w:rPr>
        <w:t xml:space="preserve"> </w:t>
      </w:r>
      <w:r w:rsidR="00D46355" w:rsidRPr="00B8344E">
        <w:rPr>
          <w:rFonts w:ascii="Arial" w:hAnsi="Arial" w:cs="Arial"/>
          <w:lang w:val="en-US"/>
        </w:rPr>
        <w:t>context disruption</w:t>
      </w:r>
      <w:r w:rsidR="00F974D0" w:rsidRPr="00B8344E">
        <w:rPr>
          <w:rFonts w:ascii="Arial" w:hAnsi="Arial" w:cs="Arial"/>
          <w:lang w:val="en-US"/>
        </w:rPr>
        <w:t>, produced</w:t>
      </w:r>
      <w:r w:rsidR="00D46355" w:rsidRPr="00B8344E">
        <w:rPr>
          <w:rFonts w:ascii="Arial" w:hAnsi="Arial" w:cs="Arial"/>
          <w:lang w:val="en-US"/>
        </w:rPr>
        <w:t xml:space="preserve"> by </w:t>
      </w:r>
      <w:r w:rsidR="003408B1" w:rsidRPr="00B8344E">
        <w:rPr>
          <w:rFonts w:ascii="Arial" w:hAnsi="Arial" w:cs="Arial"/>
          <w:lang w:val="en-US"/>
        </w:rPr>
        <w:t xml:space="preserve">presenting </w:t>
      </w:r>
      <w:r w:rsidR="00E216F0" w:rsidRPr="00B8344E">
        <w:rPr>
          <w:rFonts w:ascii="Arial" w:hAnsi="Arial" w:cs="Arial"/>
          <w:lang w:val="en-US"/>
        </w:rPr>
        <w:t xml:space="preserve">infrequent </w:t>
      </w:r>
      <w:r w:rsidR="00D22338" w:rsidRPr="00B8344E">
        <w:rPr>
          <w:rFonts w:ascii="Arial" w:hAnsi="Arial" w:cs="Arial"/>
          <w:lang w:val="en-US"/>
        </w:rPr>
        <w:t>oddballs</w:t>
      </w:r>
      <w:r w:rsidR="00F974D0" w:rsidRPr="00B8344E">
        <w:rPr>
          <w:rFonts w:ascii="Arial" w:hAnsi="Arial" w:cs="Arial"/>
          <w:lang w:val="en-US"/>
        </w:rPr>
        <w:t>,</w:t>
      </w:r>
      <w:r w:rsidR="00D22338" w:rsidRPr="00B8344E">
        <w:rPr>
          <w:rFonts w:ascii="Arial" w:hAnsi="Arial" w:cs="Arial"/>
          <w:lang w:val="en-US"/>
        </w:rPr>
        <w:t xml:space="preserve"> would </w:t>
      </w:r>
      <w:r w:rsidR="00FD3E07" w:rsidRPr="00B8344E">
        <w:rPr>
          <w:rFonts w:ascii="Arial" w:hAnsi="Arial" w:cs="Arial"/>
          <w:lang w:val="en-US"/>
        </w:rPr>
        <w:t xml:space="preserve">modulate </w:t>
      </w:r>
      <w:r w:rsidR="00D22338" w:rsidRPr="00B8344E">
        <w:rPr>
          <w:rFonts w:ascii="Arial" w:hAnsi="Arial" w:cs="Arial"/>
          <w:lang w:val="en-US"/>
        </w:rPr>
        <w:t xml:space="preserve">CRP curves, increasing the forward-flow of </w:t>
      </w:r>
      <w:r w:rsidR="00D46355" w:rsidRPr="00B8344E">
        <w:rPr>
          <w:rFonts w:ascii="Arial" w:hAnsi="Arial" w:cs="Arial"/>
          <w:lang w:val="en-US"/>
        </w:rPr>
        <w:t xml:space="preserve">recall </w:t>
      </w:r>
      <w:r w:rsidR="00FE39B7" w:rsidRPr="00B8344E">
        <w:rPr>
          <w:rFonts w:ascii="Arial" w:hAnsi="Arial" w:cs="Arial"/>
          <w:lang w:val="en-US"/>
        </w:rPr>
        <w:t xml:space="preserve">due to </w:t>
      </w:r>
      <w:r w:rsidR="00E216F0" w:rsidRPr="00B8344E">
        <w:rPr>
          <w:rFonts w:ascii="Arial" w:hAnsi="Arial" w:cs="Arial"/>
          <w:lang w:val="en-US"/>
        </w:rPr>
        <w:t xml:space="preserve">strong binding of </w:t>
      </w:r>
      <w:r w:rsidR="00FE39B7" w:rsidRPr="00B8344E">
        <w:rPr>
          <w:rFonts w:ascii="Arial" w:hAnsi="Arial" w:cs="Arial"/>
          <w:lang w:val="en-US"/>
        </w:rPr>
        <w:t xml:space="preserve">items presented after </w:t>
      </w:r>
      <w:r w:rsidR="00E216F0" w:rsidRPr="00B8344E">
        <w:rPr>
          <w:rFonts w:ascii="Arial" w:hAnsi="Arial" w:cs="Arial"/>
          <w:lang w:val="en-US"/>
        </w:rPr>
        <w:t>these</w:t>
      </w:r>
      <w:r w:rsidR="00FE39B7" w:rsidRPr="00B8344E">
        <w:rPr>
          <w:rFonts w:ascii="Arial" w:hAnsi="Arial" w:cs="Arial"/>
          <w:lang w:val="en-US"/>
        </w:rPr>
        <w:t xml:space="preserve"> oddball</w:t>
      </w:r>
      <w:r w:rsidR="00E216F0" w:rsidRPr="00B8344E">
        <w:rPr>
          <w:rFonts w:ascii="Arial" w:hAnsi="Arial" w:cs="Arial"/>
          <w:lang w:val="en-US"/>
        </w:rPr>
        <w:t>s</w:t>
      </w:r>
      <w:r w:rsidR="00FE39B7" w:rsidRPr="00B8344E">
        <w:rPr>
          <w:rFonts w:ascii="Arial" w:hAnsi="Arial" w:cs="Arial"/>
          <w:lang w:val="en-US"/>
        </w:rPr>
        <w:t xml:space="preserve"> to the new encoding context</w:t>
      </w:r>
      <w:r w:rsidR="00D22338" w:rsidRPr="00B8344E">
        <w:rPr>
          <w:rFonts w:ascii="Arial" w:hAnsi="Arial" w:cs="Arial"/>
          <w:lang w:val="en-US"/>
        </w:rPr>
        <w:t>.</w:t>
      </w:r>
      <w:r w:rsidR="00810493" w:rsidRPr="00B8344E">
        <w:rPr>
          <w:rFonts w:ascii="Arial" w:hAnsi="Arial" w:cs="Arial"/>
          <w:lang w:val="en-US"/>
        </w:rPr>
        <w:t xml:space="preserve"> </w:t>
      </w:r>
      <w:r w:rsidR="00E90278" w:rsidRPr="00B8344E">
        <w:rPr>
          <w:rFonts w:ascii="Arial" w:hAnsi="Arial" w:cs="Arial"/>
          <w:lang w:val="en-US"/>
        </w:rPr>
        <w:t xml:space="preserve">Seventy </w:t>
      </w:r>
      <w:r w:rsidR="00573A3E" w:rsidRPr="00B8344E">
        <w:rPr>
          <w:rFonts w:ascii="Arial" w:hAnsi="Arial" w:cs="Arial"/>
          <w:lang w:val="en-US"/>
        </w:rPr>
        <w:t xml:space="preserve">young, healthy male and female </w:t>
      </w:r>
      <w:r w:rsidR="0030336E" w:rsidRPr="00B8344E">
        <w:rPr>
          <w:rFonts w:ascii="Arial" w:hAnsi="Arial" w:cs="Arial"/>
          <w:lang w:val="en-US"/>
        </w:rPr>
        <w:t xml:space="preserve">participants </w:t>
      </w:r>
      <w:r w:rsidR="00217485" w:rsidRPr="00B8344E">
        <w:rPr>
          <w:rFonts w:ascii="Arial" w:hAnsi="Arial" w:cs="Arial"/>
          <w:lang w:val="en-US"/>
        </w:rPr>
        <w:t>encoded</w:t>
      </w:r>
      <w:r w:rsidR="00573A3E" w:rsidRPr="00B8344E">
        <w:rPr>
          <w:rFonts w:ascii="Arial" w:hAnsi="Arial" w:cs="Arial"/>
          <w:lang w:val="en-US"/>
        </w:rPr>
        <w:t xml:space="preserve"> </w:t>
      </w:r>
      <w:r w:rsidR="00E90278" w:rsidRPr="00B8344E">
        <w:rPr>
          <w:rFonts w:ascii="Arial" w:hAnsi="Arial" w:cs="Arial"/>
          <w:lang w:val="en-US"/>
        </w:rPr>
        <w:t>word</w:t>
      </w:r>
      <w:r w:rsidR="0030336E" w:rsidRPr="00B8344E">
        <w:rPr>
          <w:rFonts w:ascii="Arial" w:hAnsi="Arial" w:cs="Arial"/>
          <w:lang w:val="en-US"/>
        </w:rPr>
        <w:t xml:space="preserve"> lists </w:t>
      </w:r>
      <w:r w:rsidR="00573A3E" w:rsidRPr="00B8344E">
        <w:rPr>
          <w:rFonts w:ascii="Arial" w:hAnsi="Arial" w:cs="Arial"/>
          <w:lang w:val="en-US"/>
        </w:rPr>
        <w:t xml:space="preserve">containing </w:t>
      </w:r>
      <w:r w:rsidR="00E90278" w:rsidRPr="00B8344E">
        <w:rPr>
          <w:rFonts w:ascii="Arial" w:hAnsi="Arial" w:cs="Arial"/>
          <w:lang w:val="en-US"/>
        </w:rPr>
        <w:t xml:space="preserve">either </w:t>
      </w:r>
      <w:r w:rsidR="003408B1" w:rsidRPr="00B8344E">
        <w:rPr>
          <w:rFonts w:ascii="Arial" w:hAnsi="Arial" w:cs="Arial"/>
          <w:lang w:val="en-US"/>
        </w:rPr>
        <w:t>emotional</w:t>
      </w:r>
      <w:r w:rsidR="00E90278" w:rsidRPr="00B8344E">
        <w:rPr>
          <w:rFonts w:ascii="Arial" w:hAnsi="Arial" w:cs="Arial"/>
          <w:lang w:val="en-US"/>
        </w:rPr>
        <w:t xml:space="preserve"> or</w:t>
      </w:r>
      <w:r w:rsidR="003408B1" w:rsidRPr="00B8344E">
        <w:rPr>
          <w:rFonts w:ascii="Arial" w:hAnsi="Arial" w:cs="Arial"/>
          <w:lang w:val="en-US"/>
        </w:rPr>
        <w:t xml:space="preserve"> perceptual</w:t>
      </w:r>
      <w:r w:rsidR="00E90278" w:rsidRPr="00B8344E">
        <w:rPr>
          <w:rFonts w:ascii="Arial" w:hAnsi="Arial" w:cs="Arial"/>
          <w:lang w:val="en-US"/>
        </w:rPr>
        <w:t xml:space="preserve"> oddballs</w:t>
      </w:r>
      <w:r w:rsidR="0030336E" w:rsidRPr="00B8344E">
        <w:rPr>
          <w:rFonts w:ascii="Arial" w:hAnsi="Arial" w:cs="Arial"/>
          <w:lang w:val="en-US"/>
        </w:rPr>
        <w:t xml:space="preserve"> at varying stimulus onset asynchronies</w:t>
      </w:r>
      <w:r w:rsidR="00F5659B" w:rsidRPr="00B8344E">
        <w:rPr>
          <w:rFonts w:ascii="Arial" w:hAnsi="Arial" w:cs="Arial"/>
          <w:lang w:val="en-US"/>
        </w:rPr>
        <w:t xml:space="preserve"> </w:t>
      </w:r>
      <w:r w:rsidR="00C25575">
        <w:rPr>
          <w:rFonts w:ascii="Arial" w:hAnsi="Arial" w:cs="Arial"/>
          <w:lang w:val="en-US"/>
        </w:rPr>
        <w:t xml:space="preserve">(SOA) </w:t>
      </w:r>
      <w:r w:rsidR="00C55128" w:rsidRPr="00B8344E">
        <w:rPr>
          <w:rFonts w:ascii="Arial" w:hAnsi="Arial" w:cs="Arial"/>
          <w:lang w:val="en-US"/>
        </w:rPr>
        <w:t xml:space="preserve">followed by </w:t>
      </w:r>
      <w:r w:rsidR="00B01750" w:rsidRPr="00B8344E">
        <w:rPr>
          <w:rFonts w:ascii="Arial" w:hAnsi="Arial" w:cs="Arial"/>
          <w:lang w:val="en-US"/>
        </w:rPr>
        <w:t>free</w:t>
      </w:r>
      <w:r w:rsidR="00573A3E" w:rsidRPr="00B8344E">
        <w:rPr>
          <w:rFonts w:ascii="Arial" w:hAnsi="Arial" w:cs="Arial"/>
          <w:lang w:val="en-US"/>
        </w:rPr>
        <w:t xml:space="preserve"> </w:t>
      </w:r>
      <w:r w:rsidR="00B01750" w:rsidRPr="00B8344E">
        <w:rPr>
          <w:rFonts w:ascii="Arial" w:hAnsi="Arial" w:cs="Arial"/>
          <w:lang w:val="en-US"/>
        </w:rPr>
        <w:t>recall</w:t>
      </w:r>
      <w:r w:rsidR="00C55128" w:rsidRPr="00B8344E">
        <w:rPr>
          <w:rFonts w:ascii="Arial" w:hAnsi="Arial" w:cs="Arial"/>
          <w:lang w:val="en-US"/>
        </w:rPr>
        <w:t xml:space="preserve">. </w:t>
      </w:r>
      <w:r w:rsidR="004F722F" w:rsidRPr="00B8344E">
        <w:rPr>
          <w:rFonts w:ascii="Arial" w:hAnsi="Arial" w:cs="Arial"/>
          <w:lang w:val="en-US"/>
        </w:rPr>
        <w:t xml:space="preserve">Serial recall </w:t>
      </w:r>
      <w:r w:rsidR="003408B1" w:rsidRPr="00B8344E">
        <w:rPr>
          <w:rFonts w:ascii="Arial" w:hAnsi="Arial" w:cs="Arial"/>
          <w:lang w:val="en-US"/>
        </w:rPr>
        <w:t>t</w:t>
      </w:r>
      <w:r w:rsidR="00727BE9" w:rsidRPr="00B8344E">
        <w:rPr>
          <w:rFonts w:ascii="Arial" w:hAnsi="Arial" w:cs="Arial"/>
          <w:lang w:val="en-US"/>
        </w:rPr>
        <w:t>ransitions</w:t>
      </w:r>
      <w:r w:rsidR="00907B04" w:rsidRPr="00B8344E">
        <w:rPr>
          <w:rFonts w:ascii="Arial" w:hAnsi="Arial" w:cs="Arial"/>
          <w:lang w:val="en-US"/>
        </w:rPr>
        <w:t xml:space="preserve"> from emotional</w:t>
      </w:r>
      <w:r w:rsidR="004F722F" w:rsidRPr="00B8344E">
        <w:rPr>
          <w:rFonts w:ascii="Arial" w:hAnsi="Arial" w:cs="Arial"/>
          <w:lang w:val="en-US"/>
        </w:rPr>
        <w:t>, but not perceptual,</w:t>
      </w:r>
      <w:r w:rsidR="00907B04" w:rsidRPr="00B8344E">
        <w:rPr>
          <w:rFonts w:ascii="Arial" w:hAnsi="Arial" w:cs="Arial"/>
          <w:lang w:val="en-US"/>
        </w:rPr>
        <w:t xml:space="preserve"> oddballs were enhanced</w:t>
      </w:r>
      <w:r w:rsidR="004F722F" w:rsidRPr="00B8344E">
        <w:rPr>
          <w:rFonts w:ascii="Arial" w:hAnsi="Arial" w:cs="Arial"/>
          <w:lang w:val="en-US"/>
        </w:rPr>
        <w:t xml:space="preserve"> in the forward direction</w:t>
      </w:r>
      <w:r w:rsidR="00C25575">
        <w:rPr>
          <w:rFonts w:ascii="Arial" w:hAnsi="Arial" w:cs="Arial"/>
          <w:lang w:val="en-US"/>
        </w:rPr>
        <w:t xml:space="preserve"> except at the shortest SOA (1s)</w:t>
      </w:r>
      <w:r w:rsidR="004F722F" w:rsidRPr="00B8344E">
        <w:rPr>
          <w:rFonts w:ascii="Arial" w:hAnsi="Arial" w:cs="Arial"/>
          <w:lang w:val="en-US"/>
        </w:rPr>
        <w:t>.</w:t>
      </w:r>
      <w:r w:rsidR="00573A3E" w:rsidRPr="00B8344E">
        <w:rPr>
          <w:rFonts w:ascii="Arial" w:hAnsi="Arial" w:cs="Arial"/>
          <w:lang w:val="en-US"/>
        </w:rPr>
        <w:t xml:space="preserve"> </w:t>
      </w:r>
      <w:r w:rsidR="00E216F0" w:rsidRPr="00B8344E">
        <w:rPr>
          <w:rFonts w:ascii="Arial" w:hAnsi="Arial" w:cs="Arial"/>
          <w:lang w:val="en-US"/>
        </w:rPr>
        <w:t>T</w:t>
      </w:r>
      <w:r w:rsidR="00811B6E" w:rsidRPr="00B8344E">
        <w:rPr>
          <w:rFonts w:ascii="Arial" w:hAnsi="Arial" w:cs="Arial"/>
          <w:lang w:val="en-US"/>
        </w:rPr>
        <w:t xml:space="preserve">he present results provide empirical evidence of CRP modulation </w:t>
      </w:r>
      <w:r w:rsidR="004F722F" w:rsidRPr="00B8344E">
        <w:rPr>
          <w:rFonts w:ascii="Arial" w:hAnsi="Arial" w:cs="Arial"/>
          <w:lang w:val="en-US"/>
        </w:rPr>
        <w:t xml:space="preserve">selectively </w:t>
      </w:r>
      <w:r w:rsidR="00811B6E" w:rsidRPr="00B8344E">
        <w:rPr>
          <w:rFonts w:ascii="Arial" w:hAnsi="Arial" w:cs="Arial"/>
          <w:lang w:val="en-US"/>
        </w:rPr>
        <w:t xml:space="preserve">by </w:t>
      </w:r>
      <w:r w:rsidR="004F722F" w:rsidRPr="00B8344E">
        <w:rPr>
          <w:rFonts w:ascii="Arial" w:hAnsi="Arial" w:cs="Arial"/>
          <w:lang w:val="en-US"/>
        </w:rPr>
        <w:t xml:space="preserve">emotional </w:t>
      </w:r>
      <w:r w:rsidR="001B0290" w:rsidRPr="00B8344E">
        <w:rPr>
          <w:rFonts w:ascii="Arial" w:hAnsi="Arial" w:cs="Arial"/>
          <w:lang w:val="en-US"/>
        </w:rPr>
        <w:t>salience and</w:t>
      </w:r>
      <w:r w:rsidR="004F722F" w:rsidRPr="00B8344E">
        <w:rPr>
          <w:rFonts w:ascii="Arial" w:hAnsi="Arial" w:cs="Arial"/>
          <w:lang w:val="en-US"/>
        </w:rPr>
        <w:t xml:space="preserve"> </w:t>
      </w:r>
      <w:r w:rsidR="00AA171B" w:rsidRPr="00B8344E">
        <w:rPr>
          <w:rFonts w:ascii="Arial" w:hAnsi="Arial" w:cs="Arial"/>
          <w:lang w:val="en-US"/>
        </w:rPr>
        <w:t>suggest</w:t>
      </w:r>
      <w:r w:rsidR="00801DFD" w:rsidRPr="00B8344E">
        <w:rPr>
          <w:rFonts w:ascii="Arial" w:hAnsi="Arial" w:cs="Arial"/>
          <w:lang w:val="en-US"/>
        </w:rPr>
        <w:t xml:space="preserve"> </w:t>
      </w:r>
      <w:r w:rsidR="004F722F" w:rsidRPr="00B8344E">
        <w:rPr>
          <w:rFonts w:ascii="Arial" w:hAnsi="Arial" w:cs="Arial"/>
          <w:lang w:val="en-US"/>
        </w:rPr>
        <w:t xml:space="preserve">that </w:t>
      </w:r>
      <w:r w:rsidR="00801DFD" w:rsidRPr="00B8344E">
        <w:rPr>
          <w:rFonts w:ascii="Arial" w:hAnsi="Arial" w:cs="Arial"/>
          <w:lang w:val="en-US"/>
        </w:rPr>
        <w:t xml:space="preserve">recall patterns </w:t>
      </w:r>
      <w:r w:rsidR="003408B1" w:rsidRPr="00B8344E">
        <w:rPr>
          <w:rFonts w:ascii="Arial" w:hAnsi="Arial" w:cs="Arial"/>
          <w:lang w:val="en-US"/>
        </w:rPr>
        <w:t>after presenting</w:t>
      </w:r>
      <w:r w:rsidR="00801DFD" w:rsidRPr="00B8344E">
        <w:rPr>
          <w:rFonts w:ascii="Arial" w:hAnsi="Arial" w:cs="Arial"/>
          <w:lang w:val="en-US"/>
        </w:rPr>
        <w:t xml:space="preserve"> emotional and perceptual oddballs are </w:t>
      </w:r>
      <w:r w:rsidR="00902B66" w:rsidRPr="00B8344E">
        <w:rPr>
          <w:rFonts w:ascii="Arial" w:hAnsi="Arial" w:cs="Arial"/>
          <w:lang w:val="en-US"/>
        </w:rPr>
        <w:t>mediated</w:t>
      </w:r>
      <w:r w:rsidR="00801DFD" w:rsidRPr="00B8344E">
        <w:rPr>
          <w:rFonts w:ascii="Arial" w:hAnsi="Arial" w:cs="Arial"/>
          <w:lang w:val="en-US"/>
        </w:rPr>
        <w:t xml:space="preserve"> by different mechanisms. </w:t>
      </w:r>
    </w:p>
    <w:p w14:paraId="08CEF967" w14:textId="6888E89F" w:rsidR="00C25575" w:rsidRPr="00C25575" w:rsidRDefault="003408B1" w:rsidP="00C25575">
      <w:pPr>
        <w:pStyle w:val="Heading1"/>
        <w:spacing w:before="120" w:after="240"/>
        <w:rPr>
          <w:sz w:val="24"/>
          <w:szCs w:val="24"/>
          <w:lang w:val="en-US"/>
        </w:rPr>
      </w:pPr>
      <w:r w:rsidRPr="00420C75">
        <w:rPr>
          <w:rFonts w:ascii="Arial" w:hAnsi="Arial" w:cs="Arial"/>
          <w:b/>
          <w:bCs/>
          <w:color w:val="auto"/>
          <w:sz w:val="24"/>
          <w:szCs w:val="24"/>
          <w:lang w:val="en-US"/>
        </w:rPr>
        <w:t>STATEMENT OF RELEVANCE</w:t>
      </w:r>
    </w:p>
    <w:p w14:paraId="72A8C1FF" w14:textId="13D1C717" w:rsidR="00C25575" w:rsidRDefault="00B54D96" w:rsidP="008C1D39">
      <w:pPr>
        <w:spacing w:line="480" w:lineRule="auto"/>
        <w:ind w:firstLine="720"/>
        <w:jc w:val="both"/>
        <w:rPr>
          <w:rFonts w:ascii="Arial" w:hAnsi="Arial" w:cs="Arial"/>
          <w:lang w:val="en-US"/>
        </w:rPr>
      </w:pPr>
      <w:r>
        <w:rPr>
          <w:rFonts w:ascii="Arial" w:hAnsi="Arial" w:cs="Arial"/>
          <w:lang w:val="en-US"/>
        </w:rPr>
        <w:t xml:space="preserve">When we remember, we usually recall </w:t>
      </w:r>
      <w:r w:rsidR="008245C5">
        <w:rPr>
          <w:rFonts w:ascii="Arial" w:hAnsi="Arial" w:cs="Arial"/>
          <w:lang w:val="en-US"/>
        </w:rPr>
        <w:t>events</w:t>
      </w:r>
      <w:r w:rsidR="00C91FFA">
        <w:rPr>
          <w:rFonts w:ascii="Arial" w:hAnsi="Arial" w:cs="Arial"/>
          <w:lang w:val="en-US"/>
        </w:rPr>
        <w:t xml:space="preserve"> or</w:t>
      </w:r>
      <w:r w:rsidR="00321A13">
        <w:rPr>
          <w:rFonts w:ascii="Arial" w:hAnsi="Arial" w:cs="Arial"/>
          <w:lang w:val="en-US"/>
        </w:rPr>
        <w:t xml:space="preserve"> </w:t>
      </w:r>
      <w:r w:rsidR="008245C5">
        <w:rPr>
          <w:rFonts w:ascii="Arial" w:hAnsi="Arial" w:cs="Arial"/>
          <w:lang w:val="en-US"/>
        </w:rPr>
        <w:t xml:space="preserve">items that </w:t>
      </w:r>
      <w:r w:rsidR="00321A13">
        <w:rPr>
          <w:rFonts w:ascii="Arial" w:hAnsi="Arial" w:cs="Arial"/>
          <w:lang w:val="en-US"/>
        </w:rPr>
        <w:t xml:space="preserve">we encoded </w:t>
      </w:r>
      <w:r w:rsidR="00680152">
        <w:rPr>
          <w:rFonts w:ascii="Arial" w:hAnsi="Arial" w:cs="Arial"/>
          <w:lang w:val="en-US"/>
        </w:rPr>
        <w:t>close to</w:t>
      </w:r>
      <w:r w:rsidR="008245C5">
        <w:rPr>
          <w:rFonts w:ascii="Arial" w:hAnsi="Arial" w:cs="Arial"/>
          <w:lang w:val="en-US"/>
        </w:rPr>
        <w:t xml:space="preserve"> </w:t>
      </w:r>
      <w:r w:rsidR="007F34C1">
        <w:rPr>
          <w:rFonts w:ascii="Arial" w:hAnsi="Arial" w:cs="Arial"/>
          <w:lang w:val="en-US"/>
        </w:rPr>
        <w:t>each other</w:t>
      </w:r>
      <w:r w:rsidR="00680152">
        <w:rPr>
          <w:rFonts w:ascii="Arial" w:hAnsi="Arial" w:cs="Arial"/>
          <w:lang w:val="en-US"/>
        </w:rPr>
        <w:t xml:space="preserve"> in time</w:t>
      </w:r>
      <w:r w:rsidR="00E6080F">
        <w:rPr>
          <w:rFonts w:ascii="Arial" w:hAnsi="Arial" w:cs="Arial"/>
          <w:lang w:val="en-US"/>
        </w:rPr>
        <w:t>.</w:t>
      </w:r>
      <w:r w:rsidR="007F34C1">
        <w:rPr>
          <w:rFonts w:ascii="Arial" w:hAnsi="Arial" w:cs="Arial"/>
          <w:lang w:val="en-US"/>
        </w:rPr>
        <w:t xml:space="preserve"> </w:t>
      </w:r>
      <w:r w:rsidR="00680152">
        <w:rPr>
          <w:rFonts w:ascii="Arial" w:hAnsi="Arial" w:cs="Arial"/>
          <w:lang w:val="en-US"/>
        </w:rPr>
        <w:t>W</w:t>
      </w:r>
      <w:r w:rsidR="007F34C1">
        <w:rPr>
          <w:rFonts w:ascii="Arial" w:hAnsi="Arial" w:cs="Arial"/>
          <w:lang w:val="en-US"/>
        </w:rPr>
        <w:t xml:space="preserve">e </w:t>
      </w:r>
      <w:r w:rsidR="00680152">
        <w:rPr>
          <w:rFonts w:ascii="Arial" w:hAnsi="Arial" w:cs="Arial"/>
          <w:lang w:val="en-US"/>
        </w:rPr>
        <w:t xml:space="preserve">also </w:t>
      </w:r>
      <w:r w:rsidR="007F34C1">
        <w:rPr>
          <w:rFonts w:ascii="Arial" w:hAnsi="Arial" w:cs="Arial"/>
          <w:lang w:val="en-US"/>
        </w:rPr>
        <w:t>tend to move forwards in recall</w:t>
      </w:r>
      <w:r w:rsidR="001A1CA7">
        <w:rPr>
          <w:rFonts w:ascii="Arial" w:hAnsi="Arial" w:cs="Arial"/>
          <w:lang w:val="en-US"/>
        </w:rPr>
        <w:t>:</w:t>
      </w:r>
      <w:r w:rsidR="00E6080F">
        <w:rPr>
          <w:rFonts w:ascii="Arial" w:hAnsi="Arial" w:cs="Arial"/>
          <w:lang w:val="en-US"/>
        </w:rPr>
        <w:t xml:space="preserve"> </w:t>
      </w:r>
      <w:r w:rsidR="001A1CA7">
        <w:rPr>
          <w:rFonts w:ascii="Arial" w:hAnsi="Arial" w:cs="Arial"/>
          <w:lang w:val="en-US"/>
        </w:rPr>
        <w:t>if we remember one event, we are more likely to remember the subsequent events over the preceding ones</w:t>
      </w:r>
      <w:r w:rsidR="00570996">
        <w:rPr>
          <w:rFonts w:ascii="Arial" w:hAnsi="Arial" w:cs="Arial"/>
          <w:lang w:val="en-US"/>
        </w:rPr>
        <w:t xml:space="preserve">. However, what would happen to our </w:t>
      </w:r>
      <w:r w:rsidR="00275C9E">
        <w:rPr>
          <w:rFonts w:ascii="Arial" w:hAnsi="Arial" w:cs="Arial"/>
          <w:lang w:val="en-US"/>
        </w:rPr>
        <w:t>recall</w:t>
      </w:r>
      <w:r w:rsidR="00570996">
        <w:rPr>
          <w:rFonts w:ascii="Arial" w:hAnsi="Arial" w:cs="Arial"/>
          <w:lang w:val="en-US"/>
        </w:rPr>
        <w:t xml:space="preserve"> if we </w:t>
      </w:r>
      <w:r w:rsidR="00680152">
        <w:rPr>
          <w:rFonts w:ascii="Arial" w:hAnsi="Arial" w:cs="Arial"/>
          <w:lang w:val="en-US"/>
        </w:rPr>
        <w:t>experience</w:t>
      </w:r>
      <w:ins w:id="1" w:author="Microsoft Office User" w:date="2021-12-30T10:48:00Z">
        <w:r w:rsidR="007B2B54">
          <w:rPr>
            <w:rFonts w:ascii="Arial" w:hAnsi="Arial" w:cs="Arial"/>
            <w:lang w:val="en-US"/>
          </w:rPr>
          <w:t>d</w:t>
        </w:r>
      </w:ins>
      <w:r w:rsidR="00680152">
        <w:rPr>
          <w:rFonts w:ascii="Arial" w:hAnsi="Arial" w:cs="Arial"/>
          <w:lang w:val="en-US"/>
        </w:rPr>
        <w:t xml:space="preserve"> </w:t>
      </w:r>
      <w:r w:rsidR="00570996">
        <w:rPr>
          <w:rFonts w:ascii="Arial" w:hAnsi="Arial" w:cs="Arial"/>
          <w:lang w:val="en-US"/>
        </w:rPr>
        <w:t xml:space="preserve">something unexpected? </w:t>
      </w:r>
      <w:r w:rsidR="0053625D">
        <w:rPr>
          <w:rFonts w:ascii="Arial" w:hAnsi="Arial" w:cs="Arial"/>
          <w:lang w:val="en-US"/>
        </w:rPr>
        <w:t>In this study</w:t>
      </w:r>
      <w:r w:rsidR="001A1CA7">
        <w:rPr>
          <w:rFonts w:ascii="Arial" w:hAnsi="Arial" w:cs="Arial"/>
          <w:lang w:val="en-US"/>
        </w:rPr>
        <w:t>,</w:t>
      </w:r>
      <w:r w:rsidR="0053625D">
        <w:rPr>
          <w:rFonts w:ascii="Arial" w:hAnsi="Arial" w:cs="Arial"/>
          <w:lang w:val="en-US"/>
        </w:rPr>
        <w:t xml:space="preserve"> we evaluated how this forward-contiguity property of recall is modulated by the presence of emotional and perceptual oddballs, that is, </w:t>
      </w:r>
      <w:r w:rsidR="001A1CA7">
        <w:rPr>
          <w:rFonts w:ascii="Arial" w:hAnsi="Arial" w:cs="Arial"/>
          <w:lang w:val="en-US"/>
        </w:rPr>
        <w:t xml:space="preserve">items that are </w:t>
      </w:r>
      <w:r w:rsidR="0053625D">
        <w:rPr>
          <w:rFonts w:ascii="Arial" w:hAnsi="Arial" w:cs="Arial"/>
          <w:lang w:val="en-US"/>
        </w:rPr>
        <w:t xml:space="preserve">unexpected </w:t>
      </w:r>
      <w:r w:rsidR="00680152">
        <w:rPr>
          <w:rFonts w:ascii="Arial" w:hAnsi="Arial" w:cs="Arial"/>
          <w:lang w:val="en-US"/>
        </w:rPr>
        <w:t>because of their</w:t>
      </w:r>
      <w:r w:rsidR="00387CBC">
        <w:rPr>
          <w:rFonts w:ascii="Arial" w:hAnsi="Arial" w:cs="Arial"/>
          <w:lang w:val="en-US"/>
        </w:rPr>
        <w:t xml:space="preserve"> </w:t>
      </w:r>
      <w:r w:rsidR="00680152">
        <w:rPr>
          <w:rFonts w:ascii="Arial" w:hAnsi="Arial" w:cs="Arial"/>
          <w:lang w:val="en-US"/>
        </w:rPr>
        <w:t xml:space="preserve">aversive </w:t>
      </w:r>
      <w:r w:rsidR="00387CBC">
        <w:rPr>
          <w:rFonts w:ascii="Arial" w:hAnsi="Arial" w:cs="Arial"/>
          <w:lang w:val="en-US"/>
        </w:rPr>
        <w:t xml:space="preserve">emotional </w:t>
      </w:r>
      <w:r w:rsidR="00680152">
        <w:rPr>
          <w:rFonts w:ascii="Arial" w:hAnsi="Arial" w:cs="Arial"/>
          <w:lang w:val="en-US"/>
        </w:rPr>
        <w:t xml:space="preserve">content </w:t>
      </w:r>
      <w:r w:rsidR="00387CBC">
        <w:rPr>
          <w:rFonts w:ascii="Arial" w:hAnsi="Arial" w:cs="Arial"/>
          <w:lang w:val="en-US"/>
        </w:rPr>
        <w:t xml:space="preserve">or </w:t>
      </w:r>
      <w:r w:rsidR="00680152">
        <w:rPr>
          <w:rFonts w:ascii="Arial" w:hAnsi="Arial" w:cs="Arial"/>
          <w:lang w:val="en-US"/>
        </w:rPr>
        <w:t xml:space="preserve">for </w:t>
      </w:r>
      <w:r w:rsidR="00387CBC">
        <w:rPr>
          <w:rFonts w:ascii="Arial" w:hAnsi="Arial" w:cs="Arial"/>
          <w:lang w:val="en-US"/>
        </w:rPr>
        <w:t xml:space="preserve">being perceptually </w:t>
      </w:r>
      <w:r w:rsidR="001A1CA7">
        <w:rPr>
          <w:rFonts w:ascii="Arial" w:hAnsi="Arial" w:cs="Arial"/>
          <w:lang w:val="en-US"/>
        </w:rPr>
        <w:t>different</w:t>
      </w:r>
      <w:r w:rsidR="00387CBC">
        <w:rPr>
          <w:rFonts w:ascii="Arial" w:hAnsi="Arial" w:cs="Arial"/>
          <w:lang w:val="en-US"/>
        </w:rPr>
        <w:t xml:space="preserve">. </w:t>
      </w:r>
      <w:r w:rsidR="003855B8">
        <w:rPr>
          <w:rFonts w:ascii="Arial" w:hAnsi="Arial" w:cs="Arial"/>
          <w:lang w:val="en-US"/>
        </w:rPr>
        <w:t>We found that after recalling emotional, but not perceptual oddballs, there was a stronger tendency to move forwards in recall</w:t>
      </w:r>
      <w:r w:rsidR="00680152">
        <w:rPr>
          <w:rFonts w:ascii="Arial" w:hAnsi="Arial" w:cs="Arial"/>
          <w:lang w:val="en-US"/>
        </w:rPr>
        <w:t>, but only if the time separating items during encoding exceeded 1 second</w:t>
      </w:r>
      <w:r w:rsidR="003855B8">
        <w:rPr>
          <w:rFonts w:ascii="Arial" w:hAnsi="Arial" w:cs="Arial"/>
          <w:lang w:val="en-US"/>
        </w:rPr>
        <w:t xml:space="preserve">. </w:t>
      </w:r>
      <w:r w:rsidR="001B6CFA">
        <w:rPr>
          <w:rFonts w:ascii="Arial" w:hAnsi="Arial" w:cs="Arial"/>
          <w:lang w:val="en-US"/>
        </w:rPr>
        <w:t xml:space="preserve">These findings </w:t>
      </w:r>
      <w:r w:rsidR="008D7B5B">
        <w:rPr>
          <w:rFonts w:ascii="Arial" w:hAnsi="Arial" w:cs="Arial"/>
          <w:lang w:val="en-US"/>
        </w:rPr>
        <w:t xml:space="preserve">provide a better </w:t>
      </w:r>
      <w:r w:rsidR="008D7B5B">
        <w:rPr>
          <w:rFonts w:ascii="Arial" w:hAnsi="Arial" w:cs="Arial"/>
          <w:lang w:val="en-US"/>
        </w:rPr>
        <w:lastRenderedPageBreak/>
        <w:t xml:space="preserve">understanding of emotional </w:t>
      </w:r>
      <w:r w:rsidR="00240621">
        <w:rPr>
          <w:rFonts w:ascii="Arial" w:hAnsi="Arial" w:cs="Arial"/>
          <w:lang w:val="en-US"/>
        </w:rPr>
        <w:t xml:space="preserve">memory and could inform </w:t>
      </w:r>
      <w:r w:rsidR="00240621" w:rsidRPr="00B8344E">
        <w:rPr>
          <w:rFonts w:ascii="Arial" w:hAnsi="Arial" w:cs="Arial"/>
          <w:lang w:val="en-US"/>
        </w:rPr>
        <w:t>future work into clinical manifestations of emotional memory retrieval, such as Post Traumatic Stress Disorder.</w:t>
      </w:r>
    </w:p>
    <w:p w14:paraId="62A242E7" w14:textId="08D89075" w:rsidR="003D581C" w:rsidRPr="00C25575" w:rsidRDefault="00BF1084"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INTRODUCTION</w:t>
      </w:r>
      <w:r w:rsidR="002F09DE" w:rsidRPr="00C25575">
        <w:rPr>
          <w:rFonts w:ascii="Arial" w:hAnsi="Arial" w:cs="Arial"/>
          <w:b/>
          <w:bCs/>
          <w:color w:val="auto"/>
          <w:sz w:val="24"/>
          <w:szCs w:val="24"/>
          <w:lang w:val="en-US"/>
        </w:rPr>
        <w:t xml:space="preserve"> </w:t>
      </w:r>
    </w:p>
    <w:p w14:paraId="3226302C" w14:textId="056E6A22" w:rsidR="00915FD1" w:rsidRPr="00B8344E" w:rsidRDefault="00915FD1" w:rsidP="00FE39B7">
      <w:pPr>
        <w:spacing w:line="480" w:lineRule="auto"/>
        <w:jc w:val="both"/>
        <w:rPr>
          <w:rFonts w:ascii="Arial" w:hAnsi="Arial" w:cs="Arial"/>
          <w:color w:val="000000" w:themeColor="text1"/>
          <w:lang w:val="en-US"/>
        </w:rPr>
      </w:pPr>
    </w:p>
    <w:p w14:paraId="7EEA224B" w14:textId="020B2BD6" w:rsidR="00AC280F" w:rsidRPr="00B8344E" w:rsidRDefault="001B0290" w:rsidP="00AC280F">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Free recall dynamics, and in particular inter-item organization, can be </w:t>
      </w:r>
      <w:r w:rsidR="002C7913" w:rsidRPr="00B8344E">
        <w:rPr>
          <w:rFonts w:ascii="Arial" w:hAnsi="Arial" w:cs="Arial"/>
          <w:color w:val="000000" w:themeColor="text1"/>
          <w:lang w:val="en-US"/>
        </w:rPr>
        <w:t xml:space="preserve">studied </w:t>
      </w:r>
      <w:r w:rsidRPr="00B8344E">
        <w:rPr>
          <w:rFonts w:ascii="Arial" w:hAnsi="Arial" w:cs="Arial"/>
          <w:color w:val="000000" w:themeColor="text1"/>
          <w:lang w:val="en-US"/>
        </w:rPr>
        <w:t>using the quantitative method of conditional response probability (CRP)</w:t>
      </w:r>
      <w:r w:rsidR="00285FB5" w:rsidRPr="00B8344E">
        <w:rPr>
          <w:rFonts w:ascii="Arial" w:hAnsi="Arial" w:cs="Arial"/>
          <w:color w:val="000000" w:themeColor="text1"/>
          <w:lang w:val="en-US"/>
        </w:rPr>
        <w:t xml:space="preserve"> </w:t>
      </w:r>
      <w:r w:rsidR="00285FB5" w:rsidRPr="00B8344E">
        <w:rPr>
          <w:rFonts w:ascii="Arial" w:hAnsi="Arial" w:cs="Arial"/>
          <w:color w:val="000000" w:themeColor="text1"/>
          <w:lang w:val="en-US"/>
        </w:rPr>
        <w:fldChar w:fldCharType="begin" w:fldLock="1"/>
      </w:r>
      <w:r w:rsidR="00A27DEA"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285FB5" w:rsidRPr="00B8344E">
        <w:rPr>
          <w:rFonts w:ascii="Arial" w:hAnsi="Arial" w:cs="Arial"/>
          <w:color w:val="000000" w:themeColor="text1"/>
          <w:lang w:val="en-US"/>
        </w:rPr>
        <w:fldChar w:fldCharType="separate"/>
      </w:r>
      <w:r w:rsidR="00285FB5" w:rsidRPr="00B8344E">
        <w:rPr>
          <w:rFonts w:ascii="Arial" w:hAnsi="Arial" w:cs="Arial"/>
          <w:noProof/>
          <w:color w:val="000000" w:themeColor="text1"/>
          <w:lang w:val="en-US"/>
        </w:rPr>
        <w:t>(Kahana, 1996)</w:t>
      </w:r>
      <w:r w:rsidR="00285FB5"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CRP quantifies, under the condition that </w:t>
      </w:r>
      <w:r w:rsidR="008168D6" w:rsidRPr="00B8344E">
        <w:rPr>
          <w:rFonts w:ascii="Arial" w:hAnsi="Arial" w:cs="Arial"/>
          <w:color w:val="000000" w:themeColor="text1"/>
          <w:lang w:val="en-US"/>
        </w:rPr>
        <w:t>item</w:t>
      </w:r>
      <w:r w:rsidR="008168D6" w:rsidRPr="00B8344E">
        <w:rPr>
          <w:rFonts w:ascii="Arial" w:hAnsi="Arial" w:cs="Arial"/>
          <w:i/>
          <w:iCs/>
          <w:color w:val="000000" w:themeColor="text1"/>
          <w:lang w:val="en-US"/>
        </w:rPr>
        <w:t xml:space="preserve"> </w:t>
      </w:r>
      <w:r w:rsidRPr="00B8344E">
        <w:rPr>
          <w:rFonts w:ascii="Arial" w:hAnsi="Arial" w:cs="Arial"/>
          <w:i/>
          <w:iCs/>
          <w:color w:val="000000" w:themeColor="text1"/>
          <w:lang w:val="en-US"/>
        </w:rPr>
        <w:t xml:space="preserve">x </w:t>
      </w:r>
      <w:r w:rsidRPr="00B8344E">
        <w:rPr>
          <w:rFonts w:ascii="Arial" w:hAnsi="Arial" w:cs="Arial"/>
          <w:color w:val="000000" w:themeColor="text1"/>
          <w:lang w:val="en-US"/>
        </w:rPr>
        <w:t xml:space="preserve">is immediately followed by </w:t>
      </w:r>
      <w:r w:rsidR="008168D6" w:rsidRPr="00B8344E">
        <w:rPr>
          <w:rFonts w:ascii="Arial" w:hAnsi="Arial" w:cs="Arial"/>
          <w:color w:val="000000" w:themeColor="text1"/>
          <w:lang w:val="en-US"/>
        </w:rPr>
        <w:t xml:space="preserve">item </w:t>
      </w:r>
      <w:r w:rsidRPr="00B8344E">
        <w:rPr>
          <w:rFonts w:ascii="Arial" w:hAnsi="Arial" w:cs="Arial"/>
          <w:i/>
          <w:iCs/>
          <w:color w:val="000000" w:themeColor="text1"/>
          <w:lang w:val="en-US"/>
        </w:rPr>
        <w:t>y</w:t>
      </w:r>
      <w:r w:rsidR="00727BA8" w:rsidRPr="00B8344E">
        <w:rPr>
          <w:rFonts w:ascii="Arial" w:hAnsi="Arial" w:cs="Arial"/>
          <w:color w:val="000000" w:themeColor="text1"/>
          <w:lang w:val="en-US"/>
        </w:rPr>
        <w:t xml:space="preserve"> during encoding</w:t>
      </w:r>
      <w:r w:rsidRPr="00B8344E">
        <w:rPr>
          <w:rFonts w:ascii="Arial" w:hAnsi="Arial" w:cs="Arial"/>
          <w:color w:val="000000" w:themeColor="text1"/>
          <w:lang w:val="en-US"/>
        </w:rPr>
        <w:t xml:space="preserve">, the probability of recalling item </w:t>
      </w:r>
      <w:r w:rsidRPr="00B8344E">
        <w:rPr>
          <w:rFonts w:ascii="Arial" w:hAnsi="Arial" w:cs="Arial"/>
          <w:i/>
          <w:iCs/>
          <w:color w:val="000000" w:themeColor="text1"/>
          <w:lang w:val="en-US"/>
        </w:rPr>
        <w:t>x</w:t>
      </w:r>
      <w:r w:rsidRPr="00B8344E">
        <w:rPr>
          <w:rFonts w:ascii="Arial" w:hAnsi="Arial" w:cs="Arial"/>
          <w:color w:val="000000" w:themeColor="text1"/>
          <w:lang w:val="en-US"/>
        </w:rPr>
        <w:t xml:space="preserve"> if </w:t>
      </w:r>
      <w:r w:rsidRPr="00B8344E">
        <w:rPr>
          <w:rFonts w:ascii="Arial" w:hAnsi="Arial" w:cs="Arial"/>
          <w:i/>
          <w:iCs/>
          <w:color w:val="000000" w:themeColor="text1"/>
          <w:lang w:val="en-US"/>
        </w:rPr>
        <w:t>y</w:t>
      </w:r>
      <w:r w:rsidRPr="00B8344E">
        <w:rPr>
          <w:rFonts w:ascii="Arial" w:hAnsi="Arial" w:cs="Arial"/>
          <w:color w:val="000000" w:themeColor="text1"/>
          <w:lang w:val="en-US"/>
        </w:rPr>
        <w:t xml:space="preserve"> is recalled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00072223" w:rsidRPr="00B8344E">
        <w:rPr>
          <w:rFonts w:ascii="Arial" w:hAnsi="Arial" w:cs="Arial"/>
          <w:color w:val="000000" w:themeColor="text1"/>
          <w:lang w:val="en-US"/>
        </w:rPr>
        <w:t>. CRP in free recall data</w:t>
      </w:r>
      <w:r w:rsidRPr="00B8344E">
        <w:rPr>
          <w:rFonts w:ascii="Arial" w:hAnsi="Arial" w:cs="Arial"/>
          <w:color w:val="000000" w:themeColor="text1"/>
          <w:lang w:val="en-US"/>
        </w:rPr>
        <w:t xml:space="preserve"> is characterized by the generalizable findings that 1) </w:t>
      </w:r>
      <w:bookmarkStart w:id="2" w:name="_Hlk90400526"/>
      <w:r w:rsidRPr="00B8344E">
        <w:rPr>
          <w:rFonts w:ascii="Arial" w:hAnsi="Arial" w:cs="Arial"/>
          <w:color w:val="000000" w:themeColor="text1"/>
          <w:lang w:val="en-US"/>
        </w:rPr>
        <w:t xml:space="preserve">recall transitions are more likely to be amongst </w:t>
      </w:r>
      <w:r w:rsidR="00727BA8" w:rsidRPr="00B8344E">
        <w:rPr>
          <w:rFonts w:ascii="Arial" w:hAnsi="Arial" w:cs="Arial"/>
          <w:color w:val="000000" w:themeColor="text1"/>
          <w:lang w:val="en-US"/>
        </w:rPr>
        <w:t xml:space="preserve">items </w:t>
      </w:r>
      <w:r w:rsidRPr="00B8344E">
        <w:rPr>
          <w:rFonts w:ascii="Arial" w:hAnsi="Arial" w:cs="Arial"/>
          <w:color w:val="000000" w:themeColor="text1"/>
          <w:lang w:val="en-US"/>
        </w:rPr>
        <w:t xml:space="preserve">contiguous </w:t>
      </w:r>
      <w:r w:rsidR="00727BA8" w:rsidRPr="00B8344E">
        <w:rPr>
          <w:rFonts w:ascii="Arial" w:hAnsi="Arial" w:cs="Arial"/>
          <w:color w:val="000000" w:themeColor="text1"/>
          <w:lang w:val="en-US"/>
        </w:rPr>
        <w:t xml:space="preserve">at encoding </w:t>
      </w:r>
      <w:r w:rsidRPr="00B8344E">
        <w:rPr>
          <w:rFonts w:ascii="Arial" w:hAnsi="Arial" w:cs="Arial"/>
          <w:color w:val="000000" w:themeColor="text1"/>
          <w:lang w:val="en-US"/>
        </w:rPr>
        <w:t>and 2) to occur in the forward direction</w:t>
      </w:r>
      <w:bookmarkEnd w:id="2"/>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936DA0" w:rsidRPr="00B8344E">
        <w:rPr>
          <w:rFonts w:ascii="Arial" w:hAnsi="Arial" w:cs="Arial"/>
          <w:color w:val="000000" w:themeColor="text1"/>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(Kahana, 1996)</w:t>
      </w:r>
      <w:r w:rsidRPr="00B8344E">
        <w:rPr>
          <w:rFonts w:ascii="Arial" w:hAnsi="Arial" w:cs="Arial"/>
          <w:color w:val="000000" w:themeColor="text1"/>
          <w:lang w:val="en-US"/>
        </w:rPr>
        <w:fldChar w:fldCharType="end"/>
      </w:r>
      <w:r w:rsidRPr="00B8344E">
        <w:rPr>
          <w:rFonts w:ascii="Arial" w:hAnsi="Arial" w:cs="Arial"/>
          <w:color w:val="000000" w:themeColor="text1"/>
          <w:lang w:val="en-US"/>
        </w:rPr>
        <w:t>. These</w:t>
      </w:r>
      <w:r w:rsidR="008168D6" w:rsidRPr="00B8344E">
        <w:rPr>
          <w:rFonts w:ascii="Arial" w:hAnsi="Arial" w:cs="Arial"/>
          <w:color w:val="000000" w:themeColor="text1"/>
          <w:lang w:val="en-US"/>
        </w:rPr>
        <w:t xml:space="preserve"> </w:t>
      </w:r>
      <w:r w:rsidRPr="00B8344E">
        <w:rPr>
          <w:rFonts w:ascii="Arial" w:hAnsi="Arial" w:cs="Arial"/>
          <w:i/>
          <w:iCs/>
          <w:color w:val="000000" w:themeColor="text1"/>
          <w:lang w:val="en-US"/>
        </w:rPr>
        <w:t>lag contiguity</w:t>
      </w:r>
      <w:r w:rsidRPr="00B8344E">
        <w:rPr>
          <w:rFonts w:ascii="Arial" w:hAnsi="Arial" w:cs="Arial"/>
          <w:color w:val="000000" w:themeColor="text1"/>
          <w:lang w:val="en-US"/>
        </w:rPr>
        <w:t xml:space="preserve"> properties can be </w:t>
      </w:r>
      <w:r w:rsidR="00727BA8" w:rsidRPr="00B8344E">
        <w:rPr>
          <w:rFonts w:ascii="Arial" w:hAnsi="Arial" w:cs="Arial"/>
          <w:color w:val="000000" w:themeColor="text1"/>
          <w:lang w:val="en-US"/>
        </w:rPr>
        <w:t xml:space="preserve">explained </w:t>
      </w:r>
      <w:r w:rsidR="00072223" w:rsidRPr="00B8344E">
        <w:rPr>
          <w:rFonts w:ascii="Arial" w:hAnsi="Arial" w:cs="Arial"/>
          <w:color w:val="000000" w:themeColor="text1"/>
          <w:lang w:val="en-US"/>
        </w:rPr>
        <w:t xml:space="preserve">as </w:t>
      </w:r>
      <w:r w:rsidRPr="00B8344E">
        <w:rPr>
          <w:rFonts w:ascii="Arial" w:hAnsi="Arial" w:cs="Arial"/>
          <w:color w:val="000000" w:themeColor="text1"/>
          <w:lang w:val="en-US"/>
        </w:rPr>
        <w:t xml:space="preserve">a strengthening of inter-item associations and their shared context when </w:t>
      </w:r>
      <w:r w:rsidR="00E7448C" w:rsidRPr="00B8344E">
        <w:rPr>
          <w:rFonts w:ascii="Arial" w:hAnsi="Arial" w:cs="Arial"/>
          <w:color w:val="000000" w:themeColor="text1"/>
          <w:lang w:val="en-US"/>
        </w:rPr>
        <w:t>they are</w:t>
      </w:r>
      <w:r w:rsidRPr="00B8344E">
        <w:rPr>
          <w:rFonts w:ascii="Arial" w:hAnsi="Arial" w:cs="Arial"/>
          <w:color w:val="000000" w:themeColor="text1"/>
          <w:lang w:val="en-US"/>
        </w:rPr>
        <w:t xml:space="preserve"> </w:t>
      </w:r>
      <w:r w:rsidR="00487102" w:rsidRPr="00B8344E">
        <w:rPr>
          <w:rFonts w:ascii="Arial" w:hAnsi="Arial" w:cs="Arial"/>
          <w:color w:val="000000" w:themeColor="text1"/>
          <w:lang w:val="en-US"/>
        </w:rPr>
        <w:t xml:space="preserve">present </w:t>
      </w:r>
      <w:r w:rsidRPr="00B8344E">
        <w:rPr>
          <w:rFonts w:ascii="Arial" w:hAnsi="Arial" w:cs="Arial"/>
          <w:color w:val="000000" w:themeColor="text1"/>
          <w:lang w:val="en-US"/>
        </w:rPr>
        <w:t xml:space="preserve">in short-term storage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{"citationItems":[{"id":"ITEM-1","itemData":{"DOI":"https://doi.org/10.1016/S0079-7421(08)60162-0","author":[{"dropping-particle":"","family":"Raaijmakers","given":"Jeroen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&amp; Shiffrin, 1980)","plainTextFormattedCitation":"(Raaijmakers &amp; Shiffrin, 1980)","previouslyFormattedCitation":"(Raaijmakers &amp; Shiffrin, 1980)"},"properties":{"noteIndex":0},"schema":"https://github.com/citation-style-language/schema/raw/master/csl-citation.json"}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(Raaijmakers &amp; Shiffrin, 1980)</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At recall, recollection of an item serves as a contextual cue for the recollection of related items </w:t>
      </w:r>
      <w:r w:rsidRPr="00B8344E">
        <w:rPr>
          <w:rFonts w:ascii="Arial" w:hAnsi="Arial" w:cs="Arial"/>
          <w:i/>
          <w:iCs/>
          <w:color w:val="000000" w:themeColor="text1"/>
          <w:lang w:val="en-US"/>
        </w:rPr>
        <w:fldChar w:fldCharType="begin" w:fldLock="1"/>
      </w:r>
      <w:r w:rsidRPr="00B8344E">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&amp; Kahana, 1999)","plainTextFormattedCitation":"(Howard &amp; Kahana, 1999)","previouslyFormattedCitation":"(Howard &amp; Kahana, 1999)"},"properties":{"noteIndex":0},"schema":"https://github.com/citation-style-language/schema/raw/master/csl-citation.json"}</w:instrText>
      </w:r>
      <w:r w:rsidRPr="00B8344E">
        <w:rPr>
          <w:rFonts w:ascii="Arial" w:hAnsi="Arial" w:cs="Arial"/>
          <w:i/>
          <w:iCs/>
          <w:color w:val="000000" w:themeColor="text1"/>
          <w:lang w:val="en-US"/>
        </w:rPr>
        <w:fldChar w:fldCharType="separate"/>
      </w:r>
      <w:r w:rsidRPr="00B8344E">
        <w:rPr>
          <w:rFonts w:ascii="Arial" w:hAnsi="Arial" w:cs="Arial"/>
          <w:iCs/>
          <w:noProof/>
          <w:color w:val="000000" w:themeColor="text1"/>
          <w:lang w:val="en-US"/>
        </w:rPr>
        <w:t>(Howard &amp; Kahana, 1999)</w:t>
      </w:r>
      <w:r w:rsidRPr="00B8344E">
        <w:rPr>
          <w:rFonts w:ascii="Arial" w:hAnsi="Arial" w:cs="Arial"/>
          <w:i/>
          <w:iCs/>
          <w:color w:val="000000" w:themeColor="text1"/>
          <w:lang w:val="en-US"/>
        </w:rPr>
        <w:fldChar w:fldCharType="end"/>
      </w:r>
      <w:r w:rsidRPr="00B8344E">
        <w:rPr>
          <w:rFonts w:ascii="Arial" w:hAnsi="Arial" w:cs="Arial"/>
          <w:i/>
          <w:iCs/>
          <w:color w:val="000000" w:themeColor="text1"/>
          <w:lang w:val="en-US"/>
        </w:rPr>
        <w:t>.</w:t>
      </w:r>
      <w:r w:rsidRPr="00B8344E">
        <w:rPr>
          <w:rFonts w:ascii="Arial" w:hAnsi="Arial" w:cs="Arial"/>
          <w:color w:val="000000" w:themeColor="text1"/>
          <w:lang w:val="en-US"/>
        </w:rPr>
        <w:t xml:space="preserve"> </w:t>
      </w:r>
      <w:r w:rsidR="005A35CA" w:rsidRPr="00B8344E">
        <w:rPr>
          <w:rFonts w:ascii="Arial" w:hAnsi="Arial" w:cs="Arial"/>
          <w:color w:val="000000" w:themeColor="text1"/>
          <w:lang w:val="en-US"/>
        </w:rPr>
        <w:t xml:space="preserve">These findings have served to develop computational models of memory, such as the </w:t>
      </w:r>
      <w:r w:rsidRPr="00B8344E">
        <w:rPr>
          <w:rFonts w:ascii="Arial" w:hAnsi="Arial" w:cs="Arial"/>
          <w:color w:val="000000" w:themeColor="text1"/>
          <w:lang w:val="en-US"/>
        </w:rPr>
        <w:t xml:space="preserve">Context Maintenance and Retrieval (CMR) model </w:t>
      </w:r>
      <w:r w:rsidR="005A35CA"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Norman, &amp; Kahana, 2009)","plainTextFormattedCitation":"(Polyn, Norman, &amp; Kahana, 2009)","previouslyFormattedCitation":"(Polyn, Norman, &amp; Kahana, 2009)"},"properties":{"noteIndex":0},"schema":"https://github.com/citation-style-language/schema/raw/master/csl-citation.json"}</w:instrText>
      </w:r>
      <w:r w:rsidR="005A35CA" w:rsidRPr="00B8344E">
        <w:rPr>
          <w:rFonts w:ascii="Arial" w:hAnsi="Arial" w:cs="Arial"/>
          <w:color w:val="000000" w:themeColor="text1"/>
          <w:lang w:val="en-US"/>
        </w:rPr>
        <w:fldChar w:fldCharType="separate"/>
      </w:r>
      <w:r w:rsidR="005A35CA" w:rsidRPr="00B8344E">
        <w:rPr>
          <w:rFonts w:ascii="Arial" w:hAnsi="Arial" w:cs="Arial"/>
          <w:noProof/>
          <w:color w:val="000000" w:themeColor="text1"/>
          <w:lang w:val="en-US"/>
        </w:rPr>
        <w:t>(Polyn, Norman, &amp; Kahana, 2009)</w:t>
      </w:r>
      <w:r w:rsidR="005A35CA" w:rsidRPr="00B8344E">
        <w:rPr>
          <w:rFonts w:ascii="Arial" w:hAnsi="Arial" w:cs="Arial"/>
          <w:color w:val="000000" w:themeColor="text1"/>
          <w:lang w:val="en-US"/>
        </w:rPr>
        <w:fldChar w:fldCharType="end"/>
      </w:r>
      <w:r w:rsidR="005A35CA" w:rsidRPr="00B8344E">
        <w:rPr>
          <w:rFonts w:ascii="Arial" w:hAnsi="Arial" w:cs="Arial"/>
          <w:color w:val="000000" w:themeColor="text1"/>
          <w:lang w:val="en-US"/>
        </w:rPr>
        <w:t xml:space="preserve"> </w:t>
      </w:r>
      <w:r w:rsidR="00AC280F" w:rsidRPr="00B8344E">
        <w:rPr>
          <w:rFonts w:ascii="Arial" w:hAnsi="Arial" w:cs="Arial"/>
          <w:color w:val="000000" w:themeColor="text1"/>
          <w:lang w:val="en-US"/>
        </w:rPr>
        <w:t xml:space="preserve">in which temporal context (items encoded nearby) and source context (source item’s </w:t>
      </w:r>
      <w:r w:rsidR="000A0BC7">
        <w:rPr>
          <w:rFonts w:ascii="Arial" w:hAnsi="Arial" w:cs="Arial"/>
          <w:color w:val="000000" w:themeColor="text1"/>
          <w:lang w:val="en-US"/>
        </w:rPr>
        <w:t xml:space="preserve">encoding </w:t>
      </w:r>
      <w:r w:rsidR="00AC280F" w:rsidRPr="00B8344E">
        <w:rPr>
          <w:rFonts w:ascii="Arial" w:hAnsi="Arial" w:cs="Arial"/>
          <w:color w:val="000000" w:themeColor="text1"/>
          <w:lang w:val="en-US"/>
        </w:rPr>
        <w:t xml:space="preserve">features and characteristics) </w:t>
      </w:r>
      <w:r w:rsidR="007D6EE8" w:rsidRPr="00B8344E">
        <w:rPr>
          <w:rFonts w:ascii="Arial" w:hAnsi="Arial" w:cs="Arial"/>
          <w:color w:val="000000" w:themeColor="text1"/>
          <w:lang w:val="en-US"/>
        </w:rPr>
        <w:t xml:space="preserve">influence </w:t>
      </w:r>
      <w:r w:rsidR="00AC280F" w:rsidRPr="00B8344E">
        <w:rPr>
          <w:rFonts w:ascii="Arial" w:hAnsi="Arial" w:cs="Arial"/>
          <w:color w:val="000000" w:themeColor="text1"/>
          <w:lang w:val="en-US"/>
        </w:rPr>
        <w:t xml:space="preserve">item encoding and recall dynamics. </w:t>
      </w:r>
    </w:p>
    <w:p w14:paraId="7A63EAF2" w14:textId="48BFDE10" w:rsidR="001B0290" w:rsidRPr="00B8344E" w:rsidRDefault="00FD18FB" w:rsidP="001B0290">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Data from human intracranial e</w:t>
      </w:r>
      <w:r w:rsidR="001B0290" w:rsidRPr="00B8344E">
        <w:rPr>
          <w:rFonts w:ascii="Arial" w:hAnsi="Arial" w:cs="Arial"/>
          <w:color w:val="000000" w:themeColor="text1"/>
          <w:lang w:val="en-US"/>
        </w:rPr>
        <w:t xml:space="preserve">lectrophysiological </w:t>
      </w:r>
      <w:r w:rsidRPr="00B8344E">
        <w:rPr>
          <w:rFonts w:ascii="Arial" w:hAnsi="Arial" w:cs="Arial"/>
          <w:color w:val="000000" w:themeColor="text1"/>
          <w:lang w:val="en-US"/>
        </w:rPr>
        <w:t xml:space="preserve">recordings during free recall </w:t>
      </w:r>
      <w:r w:rsidR="001B0290" w:rsidRPr="00B8344E">
        <w:rPr>
          <w:rFonts w:ascii="Arial" w:hAnsi="Arial" w:cs="Arial"/>
          <w:color w:val="000000" w:themeColor="text1"/>
          <w:lang w:val="en-US"/>
        </w:rPr>
        <w:t xml:space="preserve">support these </w:t>
      </w:r>
      <w:r w:rsidR="001F1813" w:rsidRPr="00B8344E">
        <w:rPr>
          <w:rFonts w:ascii="Arial" w:hAnsi="Arial" w:cs="Arial"/>
          <w:color w:val="000000" w:themeColor="text1"/>
          <w:lang w:val="en-US"/>
        </w:rPr>
        <w:t>interpretations of CRP effects in free recall data</w:t>
      </w:r>
      <w:r w:rsidR="001B0290" w:rsidRPr="00B8344E">
        <w:rPr>
          <w:rFonts w:ascii="Arial" w:hAnsi="Arial" w:cs="Arial"/>
          <w:color w:val="000000" w:themeColor="text1"/>
          <w:lang w:val="en-US"/>
        </w:rPr>
        <w:t>, by providing neural evidence of context reinstatement. Patterns of neural</w:t>
      </w:r>
      <w:r w:rsidR="00B8459E" w:rsidRPr="00B8344E">
        <w:rPr>
          <w:rFonts w:ascii="Arial" w:hAnsi="Arial" w:cs="Arial"/>
          <w:color w:val="000000" w:themeColor="text1"/>
          <w:lang w:val="en-US"/>
        </w:rPr>
        <w:t xml:space="preserve"> activity</w:t>
      </w:r>
      <w:r w:rsidR="0064339C"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when recalling an item are similar to those when studying the item itself</w:t>
      </w:r>
      <w:r w:rsidR="008168D6" w:rsidRPr="00B8344E">
        <w:rPr>
          <w:rFonts w:ascii="Arial" w:hAnsi="Arial" w:cs="Arial"/>
          <w:color w:val="000000" w:themeColor="text1"/>
          <w:lang w:val="en-US"/>
        </w:rPr>
        <w:t>,</w:t>
      </w:r>
      <w:r w:rsidR="00FA421B"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well as neighboring items</w:t>
      </w:r>
      <w:r w:rsidR="00B923D2" w:rsidRPr="00B8344E">
        <w:rPr>
          <w:rFonts w:ascii="Arial" w:hAnsi="Arial" w:cs="Arial"/>
          <w:color w:val="000000" w:themeColor="text1"/>
          <w:lang w:val="en-US"/>
        </w:rPr>
        <w:t>, with</w:t>
      </w:r>
      <w:r w:rsidR="001B0290" w:rsidRPr="00B8344E">
        <w:rPr>
          <w:rFonts w:ascii="Arial" w:hAnsi="Arial" w:cs="Arial"/>
          <w:color w:val="000000" w:themeColor="text1"/>
          <w:lang w:val="en-US"/>
        </w:rPr>
        <w:t xml:space="preserve"> similarity decreas</w:t>
      </w:r>
      <w:r w:rsidR="00B923D2" w:rsidRPr="00B8344E">
        <w:rPr>
          <w:rFonts w:ascii="Arial" w:hAnsi="Arial" w:cs="Arial"/>
          <w:color w:val="000000" w:themeColor="text1"/>
          <w:lang w:val="en-US"/>
        </w:rPr>
        <w:t>ing</w:t>
      </w:r>
      <w:r w:rsidR="001B0290" w:rsidRPr="00B8344E">
        <w:rPr>
          <w:rFonts w:ascii="Arial" w:hAnsi="Arial" w:cs="Arial"/>
          <w:color w:val="000000" w:themeColor="text1"/>
          <w:lang w:val="en-US"/>
        </w:rPr>
        <w:t xml:space="preserve"> the further away two items are from each other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Rutishauser, &amp; Howard, 2018; Manning, Polyn, Baltuch, Litt, &amp; Kahana, 2011)","plainTextFormattedCitation":"(Folkerts, Rutishauser, &amp; Howard, 2018; Manning, Polyn, Baltuch, Litt, &amp; Kahana, 2011)","previouslyFormattedCitation":"(Folkerts, Rutishauser, &amp; Howard, 2018; Manning, Polyn, Baltuch, Litt, &amp; Kahana, 2011)"},"properties":{"noteIndex":0},"schema":"https://github.com/citation-style-language/schema/raw/master/csl-citation.json"}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 xml:space="preserve">(Folkerts, </w:t>
      </w:r>
      <w:r w:rsidR="001B0290" w:rsidRPr="00B8344E">
        <w:rPr>
          <w:rFonts w:ascii="Arial" w:hAnsi="Arial" w:cs="Arial"/>
          <w:noProof/>
          <w:color w:val="000000" w:themeColor="text1"/>
          <w:lang w:val="en-US"/>
        </w:rPr>
        <w:lastRenderedPageBreak/>
        <w:t>Rutishauser, &amp; Howard, 2018; Manning, Polyn, Baltuch, Litt, &amp; Kahana, 2011)</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r w:rsidR="004A35B7" w:rsidRPr="00B8344E">
        <w:rPr>
          <w:rFonts w:ascii="Arial" w:hAnsi="Arial" w:cs="Arial"/>
          <w:color w:val="000000" w:themeColor="text1"/>
          <w:lang w:val="en-US"/>
        </w:rPr>
        <w:t>Furthermore, n</w:t>
      </w:r>
      <w:r w:rsidR="001B0290" w:rsidRPr="00B8344E">
        <w:rPr>
          <w:rFonts w:ascii="Arial" w:hAnsi="Arial" w:cs="Arial"/>
          <w:color w:val="000000" w:themeColor="text1"/>
          <w:lang w:val="en-US"/>
        </w:rPr>
        <w:t>eural evidence of the behavioral lag contiguity effect</w:t>
      </w:r>
      <w:r w:rsidR="008168D6" w:rsidRPr="00B8344E">
        <w:rPr>
          <w:rFonts w:ascii="Arial" w:hAnsi="Arial" w:cs="Arial"/>
          <w:color w:val="000000" w:themeColor="text1"/>
          <w:lang w:val="en-US"/>
        </w:rPr>
        <w:t>,</w:t>
      </w:r>
      <w:r w:rsidR="00F666D8" w:rsidRPr="00B8344E">
        <w:rPr>
          <w:rFonts w:ascii="Arial" w:hAnsi="Arial" w:cs="Arial"/>
          <w:color w:val="000000" w:themeColor="text1"/>
          <w:lang w:val="en-US"/>
        </w:rPr>
        <w:t xml:space="preserve"> </w:t>
      </w:r>
      <w:r w:rsidR="001B0290" w:rsidRPr="00B8344E">
        <w:rPr>
          <w:rFonts w:ascii="Arial" w:hAnsi="Arial" w:cs="Arial"/>
          <w:color w:val="000000" w:themeColor="text1"/>
          <w:lang w:val="en-US"/>
        </w:rPr>
        <w:t>as a recovery of temporal context during retrieval</w:t>
      </w:r>
      <w:r w:rsidR="008168D6"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is present </w:t>
      </w:r>
      <w:r w:rsidR="00260067" w:rsidRPr="00B8344E">
        <w:rPr>
          <w:rFonts w:ascii="Arial" w:hAnsi="Arial" w:cs="Arial"/>
          <w:color w:val="000000" w:themeColor="text1"/>
          <w:lang w:val="en-US"/>
        </w:rPr>
        <w:t xml:space="preserve">in </w:t>
      </w:r>
      <w:r w:rsidR="001B0290" w:rsidRPr="00B8344E">
        <w:rPr>
          <w:rFonts w:ascii="Arial" w:hAnsi="Arial" w:cs="Arial"/>
          <w:color w:val="000000" w:themeColor="text1"/>
          <w:lang w:val="en-US"/>
        </w:rPr>
        <w:t xml:space="preserve">single-unit recordings from both the hippocampus and amygdala </w:t>
      </w:r>
      <w:r w:rsidR="001B0290" w:rsidRPr="00B8344E">
        <w:rPr>
          <w:rFonts w:ascii="Arial" w:hAnsi="Arial" w:cs="Arial"/>
          <w:color w:val="000000" w:themeColor="text1"/>
          <w:lang w:val="en-US"/>
        </w:rPr>
        <w:fldChar w:fldCharType="begin" w:fldLock="1"/>
      </w:r>
      <w:r w:rsidR="001B0290" w:rsidRPr="00B8344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1B0290" w:rsidRPr="00B8344E">
        <w:rPr>
          <w:rFonts w:ascii="Arial" w:hAnsi="Arial" w:cs="Arial"/>
          <w:color w:val="000000" w:themeColor="text1"/>
          <w:lang w:val="en-US"/>
        </w:rPr>
        <w:fldChar w:fldCharType="separate"/>
      </w:r>
      <w:r w:rsidR="001B0290" w:rsidRPr="00B8344E">
        <w:rPr>
          <w:rFonts w:ascii="Arial" w:hAnsi="Arial" w:cs="Arial"/>
          <w:noProof/>
          <w:color w:val="000000" w:themeColor="text1"/>
          <w:lang w:val="en-US"/>
        </w:rPr>
        <w:t>(Folkerts et al., 2018)</w:t>
      </w:r>
      <w:r w:rsidR="001B0290" w:rsidRPr="00B8344E">
        <w:rPr>
          <w:rFonts w:ascii="Arial" w:hAnsi="Arial" w:cs="Arial"/>
          <w:color w:val="000000" w:themeColor="text1"/>
          <w:lang w:val="en-US"/>
        </w:rPr>
        <w:fldChar w:fldCharType="end"/>
      </w:r>
      <w:r w:rsidR="001B0290" w:rsidRPr="00B8344E">
        <w:rPr>
          <w:rFonts w:ascii="Arial" w:hAnsi="Arial" w:cs="Arial"/>
          <w:color w:val="000000" w:themeColor="text1"/>
          <w:lang w:val="en-US"/>
        </w:rPr>
        <w:t xml:space="preserve">. </w:t>
      </w:r>
    </w:p>
    <w:p w14:paraId="2DD3B1F2" w14:textId="6CD0C8EA" w:rsidR="00F445AC" w:rsidRPr="00B8344E" w:rsidRDefault="00F445AC" w:rsidP="006B570C">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A strong contextual change produced</w:t>
      </w:r>
      <w:r w:rsidR="009F7ABE">
        <w:rPr>
          <w:rFonts w:ascii="Arial" w:hAnsi="Arial" w:cs="Arial"/>
          <w:color w:val="000000" w:themeColor="text1"/>
          <w:lang w:val="en-US"/>
        </w:rPr>
        <w:t>,</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for example</w:t>
      </w:r>
      <w:r w:rsidR="009F7ABE">
        <w:rPr>
          <w:rFonts w:ascii="Arial" w:hAnsi="Arial" w:cs="Arial"/>
          <w:color w:val="000000" w:themeColor="text1"/>
          <w:lang w:val="en-US"/>
        </w:rPr>
        <w:t>,</w:t>
      </w:r>
      <w:r w:rsidR="00727BA8" w:rsidRPr="00B8344E">
        <w:rPr>
          <w:rFonts w:ascii="Arial" w:hAnsi="Arial" w:cs="Arial"/>
          <w:color w:val="000000" w:themeColor="text1"/>
          <w:lang w:val="en-US"/>
        </w:rPr>
        <w:t xml:space="preserve"> </w:t>
      </w:r>
      <w:r w:rsidRPr="00B8344E">
        <w:rPr>
          <w:rFonts w:ascii="Arial" w:hAnsi="Arial" w:cs="Arial"/>
          <w:color w:val="000000" w:themeColor="text1"/>
          <w:lang w:val="en-US"/>
        </w:rPr>
        <w:t>by</w:t>
      </w:r>
      <w:r w:rsidR="00BC7FAF" w:rsidRPr="00B8344E">
        <w:rPr>
          <w:rFonts w:ascii="Arial" w:hAnsi="Arial" w:cs="Arial"/>
          <w:color w:val="000000" w:themeColor="text1"/>
          <w:lang w:val="en-US"/>
        </w:rPr>
        <w:t xml:space="preserve"> the presentation of an</w:t>
      </w:r>
      <w:r w:rsidRPr="00B8344E">
        <w:rPr>
          <w:rFonts w:ascii="Arial" w:hAnsi="Arial" w:cs="Arial"/>
          <w:color w:val="000000" w:themeColor="text1"/>
          <w:lang w:val="en-US"/>
        </w:rPr>
        <w:t xml:space="preserve"> </w:t>
      </w:r>
      <w:r w:rsidR="00727BA8" w:rsidRPr="00B8344E">
        <w:rPr>
          <w:rFonts w:ascii="Arial" w:hAnsi="Arial" w:cs="Arial"/>
          <w:color w:val="000000" w:themeColor="text1"/>
          <w:lang w:val="en-US"/>
        </w:rPr>
        <w:t xml:space="preserve">unexpected, </w:t>
      </w:r>
      <w:r w:rsidRPr="00B8344E">
        <w:rPr>
          <w:rFonts w:ascii="Arial" w:hAnsi="Arial" w:cs="Arial"/>
          <w:color w:val="000000" w:themeColor="text1"/>
          <w:lang w:val="en-US"/>
        </w:rPr>
        <w:t>oddball</w:t>
      </w:r>
      <w:r w:rsidR="00727BA8" w:rsidRPr="00B8344E">
        <w:rPr>
          <w:rFonts w:ascii="Arial" w:hAnsi="Arial" w:cs="Arial"/>
          <w:color w:val="000000" w:themeColor="text1"/>
          <w:lang w:val="en-US"/>
        </w:rPr>
        <w:t xml:space="preserve"> stimulus</w:t>
      </w:r>
      <w:r w:rsidRPr="00B8344E">
        <w:rPr>
          <w:rFonts w:ascii="Arial" w:hAnsi="Arial" w:cs="Arial"/>
          <w:color w:val="000000" w:themeColor="text1"/>
          <w:lang w:val="en-US"/>
        </w:rPr>
        <w:t>, is predicted to evoke a contextual item association shift from the oddball</w:t>
      </w:r>
      <w:r w:rsidR="00BC7FAF" w:rsidRPr="00B8344E">
        <w:rPr>
          <w:rFonts w:ascii="Arial" w:hAnsi="Arial" w:cs="Arial"/>
          <w:color w:val="000000" w:themeColor="text1"/>
          <w:lang w:val="en-US"/>
        </w:rPr>
        <w:t>’s</w:t>
      </w:r>
      <w:r w:rsidRPr="00B8344E">
        <w:rPr>
          <w:rFonts w:ascii="Arial" w:hAnsi="Arial" w:cs="Arial"/>
          <w:color w:val="000000" w:themeColor="text1"/>
          <w:lang w:val="en-US"/>
        </w:rPr>
        <w:t xml:space="preserve"> </w:t>
      </w:r>
      <w:r w:rsidR="00BC7FAF" w:rsidRPr="00B8344E">
        <w:rPr>
          <w:rFonts w:ascii="Arial" w:hAnsi="Arial" w:cs="Arial"/>
          <w:color w:val="000000" w:themeColor="text1"/>
          <w:lang w:val="en-US"/>
        </w:rPr>
        <w:t>appearance</w:t>
      </w:r>
      <w:r w:rsidRPr="00B8344E">
        <w:rPr>
          <w:rFonts w:ascii="Arial" w:hAnsi="Arial" w:cs="Arial"/>
          <w:color w:val="000000" w:themeColor="text1"/>
          <w:lang w:val="en-US"/>
        </w:rPr>
        <w:t xml:space="preserve"> onwards,</w:t>
      </w:r>
      <w:r w:rsidR="00727BA8" w:rsidRPr="00B8344E">
        <w:rPr>
          <w:rFonts w:ascii="Arial" w:hAnsi="Arial" w:cs="Arial"/>
          <w:color w:val="000000" w:themeColor="text1"/>
          <w:lang w:val="en-US"/>
        </w:rPr>
        <w:t xml:space="preserve"> </w:t>
      </w:r>
      <w:r w:rsidR="00FA421B" w:rsidRPr="00B8344E">
        <w:rPr>
          <w:rFonts w:ascii="Arial" w:hAnsi="Arial" w:cs="Arial"/>
          <w:color w:val="000000" w:themeColor="text1"/>
          <w:lang w:val="en-US"/>
        </w:rPr>
        <w:t xml:space="preserve">and, therefore, </w:t>
      </w:r>
      <w:r w:rsidR="00D81604" w:rsidRPr="00B8344E">
        <w:rPr>
          <w:rFonts w:ascii="Arial" w:hAnsi="Arial" w:cs="Arial"/>
          <w:color w:val="000000" w:themeColor="text1"/>
          <w:lang w:val="en-US"/>
        </w:rPr>
        <w:t xml:space="preserve">promote </w:t>
      </w:r>
      <w:r w:rsidR="00FA421B" w:rsidRPr="00B8344E">
        <w:rPr>
          <w:rFonts w:ascii="Arial" w:hAnsi="Arial" w:cs="Arial"/>
          <w:color w:val="000000" w:themeColor="text1"/>
          <w:lang w:val="en-US"/>
        </w:rPr>
        <w:t xml:space="preserve">recall of items that shared the </w:t>
      </w:r>
      <w:r w:rsidR="00B255E5" w:rsidRPr="00B8344E">
        <w:rPr>
          <w:rFonts w:ascii="Arial" w:hAnsi="Arial" w:cs="Arial"/>
          <w:color w:val="000000" w:themeColor="text1"/>
          <w:lang w:val="en-US"/>
        </w:rPr>
        <w:t>oddball’s new</w:t>
      </w:r>
      <w:r w:rsidR="00FA421B" w:rsidRPr="00B8344E">
        <w:rPr>
          <w:rFonts w:ascii="Arial" w:hAnsi="Arial" w:cs="Arial"/>
          <w:color w:val="000000" w:themeColor="text1"/>
          <w:lang w:val="en-US"/>
        </w:rPr>
        <w:t xml:space="preserve"> context. </w:t>
      </w:r>
      <w:r w:rsidR="00EB7E21">
        <w:rPr>
          <w:rFonts w:ascii="Arial" w:hAnsi="Arial" w:cs="Arial"/>
          <w:color w:val="000000" w:themeColor="text1"/>
          <w:lang w:val="en-US"/>
        </w:rPr>
        <w:t>S</w:t>
      </w:r>
      <w:r w:rsidR="00FE39B7" w:rsidRPr="00B8344E">
        <w:rPr>
          <w:rFonts w:ascii="Arial" w:hAnsi="Arial" w:cs="Arial"/>
          <w:color w:val="000000" w:themeColor="text1"/>
          <w:lang w:val="en-US"/>
        </w:rPr>
        <w:t>alient</w:t>
      </w:r>
      <w:r w:rsidR="00E660ED" w:rsidRPr="00B8344E">
        <w:rPr>
          <w:rFonts w:ascii="Arial" w:hAnsi="Arial" w:cs="Arial"/>
          <w:color w:val="000000" w:themeColor="text1"/>
          <w:lang w:val="en-US"/>
        </w:rPr>
        <w:t>,</w:t>
      </w:r>
      <w:r w:rsidR="00FE39B7" w:rsidRPr="00B8344E">
        <w:rPr>
          <w:rFonts w:ascii="Arial" w:hAnsi="Arial" w:cs="Arial"/>
          <w:color w:val="000000" w:themeColor="text1"/>
          <w:lang w:val="en-US"/>
        </w:rPr>
        <w:t xml:space="preserve"> </w:t>
      </w:r>
      <w:r w:rsidR="002C5644" w:rsidRPr="00B8344E">
        <w:rPr>
          <w:rFonts w:ascii="Arial" w:hAnsi="Arial" w:cs="Arial"/>
          <w:color w:val="000000" w:themeColor="text1"/>
          <w:lang w:val="en-US"/>
        </w:rPr>
        <w:t>oddball</w:t>
      </w:r>
      <w:r w:rsidR="00FE39B7" w:rsidRPr="00B8344E">
        <w:rPr>
          <w:rFonts w:ascii="Arial" w:hAnsi="Arial" w:cs="Arial"/>
          <w:color w:val="000000" w:themeColor="text1"/>
          <w:lang w:val="en-US"/>
        </w:rPr>
        <w:t xml:space="preserve"> stimuli that deviate from the prevailing context typically show </w:t>
      </w:r>
      <w:r w:rsidR="00B23019" w:rsidRPr="00B8344E">
        <w:rPr>
          <w:rFonts w:ascii="Arial" w:hAnsi="Arial" w:cs="Arial"/>
          <w:color w:val="000000" w:themeColor="text1"/>
          <w:lang w:val="en-US"/>
        </w:rPr>
        <w:t xml:space="preserve">a </w:t>
      </w:r>
      <w:r w:rsidR="00FE39B7" w:rsidRPr="00B8344E">
        <w:rPr>
          <w:rFonts w:ascii="Arial" w:hAnsi="Arial" w:cs="Arial"/>
          <w:color w:val="000000" w:themeColor="text1"/>
          <w:lang w:val="en-US"/>
        </w:rPr>
        <w:t xml:space="preserve">mnemonic enhancement </w:t>
      </w:r>
      <w:r w:rsidR="00FE39B7" w:rsidRPr="00B8344E">
        <w:rPr>
          <w:rFonts w:ascii="Arial" w:hAnsi="Arial" w:cs="Arial"/>
          <w:color w:val="000000" w:themeColor="text1"/>
          <w:lang w:val="en-US"/>
        </w:rPr>
        <w:fldChar w:fldCharType="begin" w:fldLock="1"/>
      </w:r>
      <w:r w:rsidR="00FE39B7" w:rsidRPr="00B8344E">
        <w:rPr>
          <w:rFonts w:ascii="Arial" w:hAnsi="Arial" w:cs="Arial"/>
          <w:color w:val="000000" w:themeColor="text1"/>
          <w:lang w:val="en-US"/>
        </w:rPr>
        <w:instrText>ADDIN CSL_CITATION {"citationItems":[{"id":"ITEM-1","itemData":{"DOI":"https://doi.org/10.1007/BF02409636","author":[{"dropping-particle":"","family":"Restorff","given":"H.","non-dropping-particle":"Von","parse-names":false,"suffix":""}],"container-title":"Psychologische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sidR="00FE39B7" w:rsidRPr="00B8344E">
        <w:rPr>
          <w:rFonts w:ascii="Arial" w:hAnsi="Arial" w:cs="Arial"/>
          <w:color w:val="000000" w:themeColor="text1"/>
          <w:lang w:val="en-US"/>
        </w:rPr>
        <w:fldChar w:fldCharType="separate"/>
      </w:r>
      <w:r w:rsidR="00FE39B7" w:rsidRPr="00B8344E">
        <w:rPr>
          <w:rFonts w:ascii="Arial" w:hAnsi="Arial" w:cs="Arial"/>
          <w:noProof/>
          <w:color w:val="000000" w:themeColor="text1"/>
          <w:lang w:val="en-US"/>
        </w:rPr>
        <w:t>(Von Restorff, 1933)</w:t>
      </w:r>
      <w:r w:rsidR="00FE39B7" w:rsidRPr="00B8344E">
        <w:rPr>
          <w:rFonts w:ascii="Arial" w:hAnsi="Arial" w:cs="Arial"/>
          <w:color w:val="000000" w:themeColor="text1"/>
          <w:lang w:val="en-US"/>
        </w:rPr>
        <w:fldChar w:fldCharType="end"/>
      </w:r>
      <w:r w:rsidR="00727BA8" w:rsidRPr="00B8344E">
        <w:rPr>
          <w:rFonts w:ascii="Arial" w:hAnsi="Arial" w:cs="Arial"/>
          <w:color w:val="000000" w:themeColor="text1"/>
          <w:lang w:val="en-US"/>
        </w:rPr>
        <w:t>.</w:t>
      </w:r>
      <w:r w:rsidR="00411EAC" w:rsidRPr="00B8344E">
        <w:rPr>
          <w:rFonts w:ascii="Arial" w:hAnsi="Arial" w:cs="Arial"/>
          <w:color w:val="000000" w:themeColor="text1"/>
          <w:lang w:val="en-US"/>
        </w:rPr>
        <w:t xml:space="preserve"> </w:t>
      </w:r>
      <w:r w:rsidR="00B7128C" w:rsidRPr="00B8344E">
        <w:rPr>
          <w:rFonts w:ascii="Arial" w:hAnsi="Arial" w:cs="Arial"/>
          <w:color w:val="000000" w:themeColor="text1"/>
          <w:lang w:val="en-US"/>
        </w:rPr>
        <w:t>D</w:t>
      </w:r>
      <w:r w:rsidR="00A5755E" w:rsidRPr="00B8344E">
        <w:rPr>
          <w:rFonts w:ascii="Arial" w:hAnsi="Arial" w:cs="Arial"/>
          <w:color w:val="000000" w:themeColor="text1"/>
          <w:lang w:val="en-US"/>
        </w:rPr>
        <w:t xml:space="preserve">ifferent </w:t>
      </w:r>
      <w:r w:rsidR="00F84459" w:rsidRPr="00B8344E">
        <w:rPr>
          <w:rFonts w:ascii="Arial" w:hAnsi="Arial" w:cs="Arial"/>
          <w:color w:val="000000" w:themeColor="text1"/>
          <w:lang w:val="en-US"/>
        </w:rPr>
        <w:t xml:space="preserve">oddball </w:t>
      </w:r>
      <w:r w:rsidR="00B7128C" w:rsidRPr="00B8344E">
        <w:rPr>
          <w:rFonts w:ascii="Arial" w:hAnsi="Arial" w:cs="Arial"/>
          <w:color w:val="000000" w:themeColor="text1"/>
          <w:lang w:val="en-US"/>
        </w:rPr>
        <w:t xml:space="preserve">modalities are associated </w:t>
      </w:r>
      <w:r w:rsidR="00D07F97" w:rsidRPr="00B8344E">
        <w:rPr>
          <w:rFonts w:ascii="Arial" w:hAnsi="Arial" w:cs="Arial"/>
          <w:color w:val="000000" w:themeColor="text1"/>
          <w:lang w:val="en-US"/>
        </w:rPr>
        <w:t xml:space="preserve">with </w:t>
      </w:r>
      <w:r w:rsidR="00E660ED" w:rsidRPr="00B8344E">
        <w:rPr>
          <w:rFonts w:ascii="Arial" w:hAnsi="Arial" w:cs="Arial"/>
          <w:color w:val="000000" w:themeColor="text1"/>
          <w:lang w:val="en-US"/>
        </w:rPr>
        <w:t>this phenomenon</w:t>
      </w:r>
      <w:r w:rsidR="00B7128C" w:rsidRPr="00B8344E">
        <w:rPr>
          <w:rFonts w:ascii="Arial" w:hAnsi="Arial" w:cs="Arial"/>
          <w:color w:val="000000" w:themeColor="text1"/>
          <w:lang w:val="en-US"/>
        </w:rPr>
        <w:t>, including</w:t>
      </w:r>
      <w:r w:rsidR="00D07F97" w:rsidRPr="00B8344E">
        <w:rPr>
          <w:rFonts w:ascii="Arial" w:hAnsi="Arial" w:cs="Arial"/>
          <w:color w:val="000000" w:themeColor="text1"/>
          <w:lang w:val="en-US"/>
        </w:rPr>
        <w:t xml:space="preserve"> words, objects, scenes and faces </w:t>
      </w:r>
      <w:r w:rsidR="00D07F97" w:rsidRPr="00B8344E">
        <w:rPr>
          <w:rFonts w:ascii="Arial" w:hAnsi="Arial" w:cs="Arial"/>
          <w:color w:val="000000" w:themeColor="text1"/>
          <w:lang w:val="en-US"/>
        </w:rPr>
        <w:fldChar w:fldCharType="begin" w:fldLock="1"/>
      </w:r>
      <w:r w:rsidR="00F84459" w:rsidRPr="00B8344E">
        <w:rPr>
          <w:rFonts w:ascii="Arial" w:hAnsi="Arial" w:cs="Arial"/>
          <w:color w:val="000000" w:themeColor="text1"/>
          <w:lang w:val="en-US"/>
        </w:rPr>
        <w:instrText>ADDIN CSL_CITATION {"citationItems":[{"id":"ITEM-1","itemData":{"DOI":"10.1016/j.nlm.2021.107466","ISSN":"10959564","PMID":"34048914","abstract":"Novel and unexpected stimuli are often prioritised in memory, given their inherent salience. Nevertheless, not all forms of novelty show such an enhancement effect. Here, we discuss the role expectation plays in modulating the way novelty affects memory processes, circuits, and subsequent performance. We first review independent effects of expectation on memory, and then consider how different types of novelty are characterised by expectation. We argue that different types of novelty defined by expectation implicate differential neurotransmission in memory formation brain regions and may also result in the creation of different types of memory. Contextual novelty, which is unexpected by definition, is often associated with better recollection, supported by dopaminergic-hippocampal interactions. On the other hand, expected stimulus novelty is supported by engagement of medial temporal cortices, as well as the hippocampus, through cholinergic modulation. Furthermore, when expected stimulus novelty results in enhanced memory, it is predominantly driven by familiarity. The literature reviewed here highlights the complexity of novelty-sensitive memory systems, the distinction between types of novelty, and how they are differentially affected by expectancy.","author":[{"dropping-particle":"","family":"Frank","given":"Darya","non-dropping-particle":"","parse-names":false,"suffix":""},{"dropping-particle":"","family":"Kafkas","given":"Alex","non-dropping-particle":"","parse-names":false,"suffix":""}],"container-title":"Neurobiology of Learning and Memory","id":"ITEM-1","issue":"December 2020","issued":{"date-parts":[["2021"]]},"page":"107466","publisher":"Elsevier Inc.","title":"Expectation-driven novelty effects in episodic memory","type":"article-journal","volume":"183"},"uris":["http://www.mendeley.com/documents/?uuid=1dd49f5c-e533-4268-b168-8a671b8ef69c"]}],"mendeley":{"formattedCitation":"(Frank &amp; Kafkas, 2021)","plainTextFormattedCitation":"(Frank &amp; Kafkas, 2021)","previouslyFormattedCitation":"(Frank &amp; Kafkas, 2021)"},"properties":{"noteIndex":0},"schema":"https://github.com/citation-style-language/schema/raw/master/csl-citation.json"}</w:instrText>
      </w:r>
      <w:r w:rsidR="00D07F97" w:rsidRPr="00B8344E">
        <w:rPr>
          <w:rFonts w:ascii="Arial" w:hAnsi="Arial" w:cs="Arial"/>
          <w:color w:val="000000" w:themeColor="text1"/>
          <w:lang w:val="en-US"/>
        </w:rPr>
        <w:fldChar w:fldCharType="separate"/>
      </w:r>
      <w:r w:rsidR="00D07F97" w:rsidRPr="00B8344E">
        <w:rPr>
          <w:rFonts w:ascii="Arial" w:hAnsi="Arial" w:cs="Arial"/>
          <w:noProof/>
          <w:color w:val="000000" w:themeColor="text1"/>
          <w:lang w:val="en-US"/>
        </w:rPr>
        <w:t>(Frank &amp; Kafkas, 2021)</w:t>
      </w:r>
      <w:r w:rsidR="00D07F97" w:rsidRPr="00B8344E">
        <w:rPr>
          <w:rFonts w:ascii="Arial" w:hAnsi="Arial" w:cs="Arial"/>
          <w:color w:val="000000" w:themeColor="text1"/>
          <w:lang w:val="en-US"/>
        </w:rPr>
        <w:fldChar w:fldCharType="end"/>
      </w:r>
      <w:r w:rsidR="00B7128C" w:rsidRPr="00B8344E">
        <w:rPr>
          <w:rFonts w:ascii="Arial" w:hAnsi="Arial" w:cs="Arial"/>
          <w:color w:val="000000" w:themeColor="text1"/>
          <w:lang w:val="en-US"/>
        </w:rPr>
        <w:t>,</w:t>
      </w:r>
      <w:r w:rsidR="00F84459" w:rsidRPr="00B8344E">
        <w:rPr>
          <w:rFonts w:ascii="Arial" w:hAnsi="Arial" w:cs="Arial"/>
          <w:color w:val="000000" w:themeColor="text1"/>
          <w:lang w:val="en-US"/>
        </w:rPr>
        <w:t xml:space="preserve"> as well as with different deviance attributes</w:t>
      </w:r>
      <w:r w:rsidR="00B7128C" w:rsidRPr="00B8344E">
        <w:rPr>
          <w:rFonts w:ascii="Arial" w:hAnsi="Arial" w:cs="Arial"/>
          <w:color w:val="000000" w:themeColor="text1"/>
          <w:lang w:val="en-US"/>
        </w:rPr>
        <w:t>, such as</w:t>
      </w:r>
      <w:r w:rsidR="00F84459" w:rsidRPr="00B8344E">
        <w:rPr>
          <w:rFonts w:ascii="Arial" w:hAnsi="Arial" w:cs="Arial"/>
          <w:color w:val="000000" w:themeColor="text1"/>
          <w:lang w:val="en-US"/>
        </w:rPr>
        <w:t xml:space="preserve"> percept</w:t>
      </w:r>
      <w:r w:rsidR="00727BA8" w:rsidRPr="00B8344E">
        <w:rPr>
          <w:rFonts w:ascii="Arial" w:hAnsi="Arial" w:cs="Arial"/>
          <w:color w:val="000000" w:themeColor="text1"/>
          <w:lang w:val="en-US"/>
        </w:rPr>
        <w:t>ual</w:t>
      </w:r>
      <w:r w:rsidR="00F84459" w:rsidRPr="00B8344E">
        <w:rPr>
          <w:rFonts w:ascii="Arial" w:hAnsi="Arial" w:cs="Arial"/>
          <w:color w:val="000000" w:themeColor="text1"/>
          <w:lang w:val="en-US"/>
        </w:rPr>
        <w:t>, emotion</w:t>
      </w:r>
      <w:r w:rsidR="00727BA8" w:rsidRPr="00B8344E">
        <w:rPr>
          <w:rFonts w:ascii="Arial" w:hAnsi="Arial" w:cs="Arial"/>
          <w:color w:val="000000" w:themeColor="text1"/>
          <w:lang w:val="en-US"/>
        </w:rPr>
        <w:t>al</w:t>
      </w:r>
      <w:r w:rsidR="00F84459" w:rsidRPr="00B8344E">
        <w:rPr>
          <w:rFonts w:ascii="Arial" w:hAnsi="Arial" w:cs="Arial"/>
          <w:color w:val="000000" w:themeColor="text1"/>
          <w:lang w:val="en-US"/>
        </w:rPr>
        <w:t xml:space="preserve"> and semantic </w:t>
      </w:r>
      <w:r w:rsidR="00F84459" w:rsidRPr="00B8344E">
        <w:rPr>
          <w:rFonts w:ascii="Arial" w:hAnsi="Arial" w:cs="Arial"/>
          <w:color w:val="000000" w:themeColor="text1"/>
          <w:lang w:val="en-US"/>
        </w:rPr>
        <w:fldChar w:fldCharType="begin" w:fldLock="1"/>
      </w:r>
      <w:r w:rsidR="00E714B2" w:rsidRPr="00B8344E">
        <w:rPr>
          <w:rFonts w:ascii="Arial" w:hAnsi="Arial" w:cs="Arial"/>
          <w:color w:val="000000" w:themeColor="text1"/>
          <w:lang w:val="en-US"/>
        </w:rPr>
        <w:instrText>ADDIN CSL_CITATION {"citationItems":[{"id":"ITEM-1","itemData":{"DOI":"10.1006/nimg.2000.0637","ISSN":"10538119","PMID":"10988036","abstract":"The observation that we note the exceptional over the mundane has been the subject of extensive psychological and electrophysiological analysis in 'oddball' paradigms. Whether detection of a sensory oddball reflects the operation of a generic mechanism or, alternatively, mechanisms sensitive to specific attributes of stimulus deviance is unknown. To address this question we used event-related functional MRI (fMRI) to measure neural responses during presentation of nouns, of which a proportion were perceptually, semantically, or emotionally deviant. Oddballs, regardless of deviant attributes and depth of processing, activated right inferior prefrontal and bilateral posterior fusiform cortices. Attribute-specific responses, independent of depth of processing, were evident in bilateral fusiform cortices for perceptual odd. balls and left amygdala for emotional oddballs. By contrast, an interaction with depth of processing was evident in left prefrontal cortex for semantic oddballs. We conclude that detection of oddballs reflects the operation of a generic 'deviance detection system,' involving right prefrontal and fusiform cortices in addition to specific brain regions sensitive to the stimulus attributes that determine the qualitative characteristics of deviance. (C) 2000 Academic Press.","author":[{"dropping-particle":"","family":"Strange","given":"B. A.","non-dropping-particle":"","parse-names":false,"suffix":""},{"dropping-particle":"","family":"Henson","given":"R. N.A.","non-dropping-particle":"","parse-names":false,"suffix":""},{"dropping-particle":"","family":"Friston","given":"K. J.","non-dropping-particle":"","parse-names":false,"suffix":""},{"dropping-particle":"","family":"Dolan","given":"R. J.","non-dropping-particle":"","parse-names":false,"suffix":""}],"container-title":"NeuroImage","id":"ITEM-1","issue":"4","issued":{"date-parts":[["2000"]]},"page":"425-433","title":"Brain mechanisms for detecting perceptual, semantic, and emotional deviance","type":"article-journal","volume":"12"},"uris":["http://www.mendeley.com/documents/?uuid=1d585e31-5b20-412b-a560-b5385a184460"]}],"mendeley":{"formattedCitation":"(B. A. Strange, Henson, Friston, &amp; Dolan, 2000)","manualFormatting":"(Strange, Henson, Friston, &amp; Dolan, 2000)","plainTextFormattedCitation":"(B. A. Strange, Henson, Friston, &amp; Dolan, 2000)","previouslyFormattedCitation":"(B. A. Strange, Henson, Friston, &amp; Dolan, 2000)"},"properties":{"noteIndex":0},"schema":"https://github.com/citation-style-language/schema/raw/master/csl-citation.json"}</w:instrText>
      </w:r>
      <w:r w:rsidR="00F84459" w:rsidRPr="00B8344E">
        <w:rPr>
          <w:rFonts w:ascii="Arial" w:hAnsi="Arial" w:cs="Arial"/>
          <w:color w:val="000000" w:themeColor="text1"/>
          <w:lang w:val="en-US"/>
        </w:rPr>
        <w:fldChar w:fldCharType="separate"/>
      </w:r>
      <w:r w:rsidR="00F84459" w:rsidRPr="00B8344E">
        <w:rPr>
          <w:rFonts w:ascii="Arial" w:hAnsi="Arial" w:cs="Arial"/>
          <w:noProof/>
          <w:color w:val="000000" w:themeColor="text1"/>
          <w:lang w:val="en-US"/>
        </w:rPr>
        <w:t>(Strange, Henson, Friston, &amp; Dolan, 2000)</w:t>
      </w:r>
      <w:r w:rsidR="00F84459" w:rsidRPr="00B8344E">
        <w:rPr>
          <w:rFonts w:ascii="Arial" w:hAnsi="Arial" w:cs="Arial"/>
          <w:color w:val="000000" w:themeColor="text1"/>
          <w:lang w:val="en-US"/>
        </w:rPr>
        <w:fldChar w:fldCharType="end"/>
      </w:r>
      <w:r w:rsidR="00A5755E" w:rsidRPr="00B8344E">
        <w:rPr>
          <w:rFonts w:ascii="Arial" w:hAnsi="Arial" w:cs="Arial"/>
          <w:color w:val="000000" w:themeColor="text1"/>
          <w:lang w:val="en-US"/>
        </w:rPr>
        <w:t xml:space="preserve">. </w:t>
      </w:r>
      <w:r w:rsidR="00FE39B7" w:rsidRPr="00B8344E">
        <w:rPr>
          <w:rFonts w:ascii="Arial" w:hAnsi="Arial" w:cs="Arial"/>
          <w:color w:val="000000" w:themeColor="text1"/>
          <w:lang w:val="en-US"/>
        </w:rPr>
        <w:t xml:space="preserve"> </w:t>
      </w:r>
      <w:r w:rsidRPr="00B8344E">
        <w:rPr>
          <w:rFonts w:ascii="Arial" w:hAnsi="Arial" w:cs="Arial"/>
          <w:color w:val="000000" w:themeColor="text1"/>
          <w:lang w:val="en-US"/>
        </w:rPr>
        <w:t xml:space="preserve">To </w:t>
      </w:r>
      <w:r w:rsidR="00B23019" w:rsidRPr="00B8344E">
        <w:rPr>
          <w:rFonts w:ascii="Arial" w:hAnsi="Arial" w:cs="Arial"/>
          <w:color w:val="000000" w:themeColor="text1"/>
          <w:lang w:val="en-US"/>
        </w:rPr>
        <w:t xml:space="preserve">computationally </w:t>
      </w:r>
      <w:r w:rsidR="008A6D91" w:rsidRPr="00B8344E">
        <w:rPr>
          <w:rFonts w:ascii="Arial" w:hAnsi="Arial" w:cs="Arial"/>
          <w:color w:val="000000" w:themeColor="text1"/>
          <w:lang w:val="en-US"/>
        </w:rPr>
        <w:t xml:space="preserve">model </w:t>
      </w:r>
      <w:r w:rsidRPr="00B8344E">
        <w:rPr>
          <w:rFonts w:ascii="Arial" w:hAnsi="Arial" w:cs="Arial"/>
          <w:color w:val="000000" w:themeColor="text1"/>
          <w:lang w:val="en-US"/>
        </w:rPr>
        <w:t>enhanced memory for emotional items and peri-oddball effects for surrounding items in oddball tasks</w:t>
      </w:r>
      <w:r w:rsidR="00727BA8" w:rsidRPr="00B8344E">
        <w:rPr>
          <w:rFonts w:ascii="Arial" w:hAnsi="Arial" w:cs="Arial"/>
          <w:color w:val="000000" w:themeColor="text1"/>
          <w:lang w:val="en-US"/>
        </w:rPr>
        <w:t>,</w:t>
      </w:r>
      <w:r w:rsidRPr="00B8344E">
        <w:rPr>
          <w:rFonts w:ascii="Arial" w:hAnsi="Arial" w:cs="Arial"/>
          <w:color w:val="000000" w:themeColor="text1"/>
          <w:lang w:val="en-US"/>
        </w:rPr>
        <w:t xml:space="preserve"> </w:t>
      </w:r>
      <w:r w:rsidRPr="00B8344E">
        <w:rPr>
          <w:rFonts w:ascii="Arial" w:hAnsi="Arial" w:cs="Arial"/>
          <w:color w:val="000000" w:themeColor="text1"/>
          <w:lang w:val="en-US"/>
        </w:rPr>
        <w:fldChar w:fldCharType="begin" w:fldLock="1"/>
      </w:r>
      <w:r w:rsidR="00D143E4">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Lohnas, &amp; Daw, 2019)","manualFormatting":"Talmi et al. (2019)","plainTextFormattedCitation":"(Talmi, Lohnas, &amp; Daw, 2019)","previouslyFormattedCitation":"(Talmi, Lohnas, &amp; Daw, 2019)"},"properties":{"noteIndex":0},"schema":"https://github.com/citation-style-language/schema/raw/master/csl-citation.json"}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Talmi et al. (2019)</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developed a variation of the CMR model: the emotional CMR (</w:t>
      </w:r>
      <w:proofErr w:type="spellStart"/>
      <w:r w:rsidRPr="00B8344E">
        <w:rPr>
          <w:rFonts w:ascii="Arial" w:hAnsi="Arial" w:cs="Arial"/>
          <w:color w:val="000000" w:themeColor="text1"/>
          <w:lang w:val="en-US"/>
        </w:rPr>
        <w:t>eCMR</w:t>
      </w:r>
      <w:proofErr w:type="spellEnd"/>
      <w:r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t>Since o</w:t>
      </w:r>
      <w:r w:rsidR="00262F36" w:rsidRPr="00B8344E">
        <w:rPr>
          <w:rFonts w:ascii="Arial" w:hAnsi="Arial" w:cs="Arial"/>
          <w:color w:val="000000" w:themeColor="text1"/>
          <w:lang w:val="en-US"/>
        </w:rPr>
        <w:t xml:space="preserve">ddballs have a different source context than the rest of the items in a study list, there is a decrease in source and semantic similarity between the oddball and the rest of items, which predicts diminished recall of the oddballs </w:t>
      </w:r>
      <w:r w:rsidR="00262F36" w:rsidRPr="00B8344E">
        <w:rPr>
          <w:rFonts w:ascii="Arial" w:hAnsi="Arial" w:cs="Arial"/>
          <w:color w:val="000000" w:themeColor="text1"/>
          <w:lang w:val="en-US"/>
        </w:rPr>
        <w:fldChar w:fldCharType="begin" w:fldLock="1"/>
      </w:r>
      <w:r w:rsidR="00262F36"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262F36" w:rsidRPr="00B8344E">
        <w:rPr>
          <w:rFonts w:ascii="Arial" w:hAnsi="Arial" w:cs="Arial"/>
          <w:color w:val="000000" w:themeColor="text1"/>
          <w:lang w:val="en-US"/>
        </w:rPr>
        <w:fldChar w:fldCharType="separate"/>
      </w:r>
      <w:r w:rsidR="00262F36" w:rsidRPr="00B8344E">
        <w:rPr>
          <w:rFonts w:ascii="Arial" w:hAnsi="Arial" w:cs="Arial"/>
          <w:noProof/>
          <w:color w:val="000000" w:themeColor="text1"/>
          <w:lang w:val="en-US"/>
        </w:rPr>
        <w:t>(Talmi et al., 2019)</w:t>
      </w:r>
      <w:r w:rsidR="00262F36" w:rsidRPr="00B8344E">
        <w:rPr>
          <w:rFonts w:ascii="Arial" w:hAnsi="Arial" w:cs="Arial"/>
          <w:color w:val="000000" w:themeColor="text1"/>
          <w:lang w:val="en-US"/>
        </w:rPr>
        <w:fldChar w:fldCharType="end"/>
      </w:r>
      <w:r w:rsidR="00262F36" w:rsidRPr="00B8344E">
        <w:rPr>
          <w:rFonts w:ascii="Arial" w:hAnsi="Arial" w:cs="Arial"/>
          <w:color w:val="000000" w:themeColor="text1"/>
          <w:lang w:val="en-US"/>
        </w:rPr>
        <w:t xml:space="preserve">. </w:t>
      </w:r>
      <w:r w:rsidR="00A053BA" w:rsidRPr="00B8344E">
        <w:rPr>
          <w:rFonts w:ascii="Arial" w:hAnsi="Arial" w:cs="Arial"/>
          <w:color w:val="000000" w:themeColor="text1"/>
          <w:lang w:val="en-US"/>
        </w:rPr>
        <w:t xml:space="preserve">However, in the </w:t>
      </w:r>
      <w:proofErr w:type="spellStart"/>
      <w:r w:rsidR="00A053BA" w:rsidRPr="00B8344E">
        <w:rPr>
          <w:rFonts w:ascii="Arial" w:hAnsi="Arial" w:cs="Arial"/>
          <w:color w:val="000000" w:themeColor="text1"/>
          <w:lang w:val="en-US"/>
        </w:rPr>
        <w:t>eCMR</w:t>
      </w:r>
      <w:proofErr w:type="spellEnd"/>
      <w:r w:rsidR="00A053BA" w:rsidRPr="00B8344E">
        <w:rPr>
          <w:rFonts w:ascii="Arial" w:hAnsi="Arial" w:cs="Arial"/>
          <w:color w:val="000000" w:themeColor="text1"/>
          <w:lang w:val="en-US"/>
        </w:rPr>
        <w:t xml:space="preserve"> model, they counterbalanced the previous prediction by showing </w:t>
      </w:r>
      <w:r w:rsidRPr="00B8344E">
        <w:rPr>
          <w:rFonts w:ascii="Arial" w:hAnsi="Arial" w:cs="Arial"/>
          <w:color w:val="000000" w:themeColor="text1"/>
          <w:lang w:val="en-US"/>
        </w:rPr>
        <w:t>that increa</w:t>
      </w:r>
      <w:r w:rsidR="00E2724E" w:rsidRPr="00B8344E">
        <w:rPr>
          <w:rFonts w:ascii="Arial" w:hAnsi="Arial" w:cs="Arial"/>
          <w:color w:val="000000" w:themeColor="text1"/>
          <w:lang w:val="en-US"/>
        </w:rPr>
        <w:t>s</w:t>
      </w:r>
      <w:r w:rsidR="00A053BA" w:rsidRPr="00B8344E">
        <w:rPr>
          <w:rFonts w:ascii="Arial" w:hAnsi="Arial" w:cs="Arial"/>
          <w:color w:val="000000" w:themeColor="text1"/>
          <w:lang w:val="en-US"/>
        </w:rPr>
        <w:t>ed</w:t>
      </w:r>
      <w:r w:rsidRPr="00B8344E">
        <w:rPr>
          <w:rFonts w:ascii="Arial" w:hAnsi="Arial" w:cs="Arial"/>
          <w:color w:val="000000" w:themeColor="text1"/>
          <w:lang w:val="en-US"/>
        </w:rPr>
        <w:t xml:space="preserve"> attention to the oddball at encoding increased its link to the temporal context, thereby promoting its recall</w:t>
      </w:r>
      <w:r w:rsidR="00E2724E" w:rsidRPr="00B8344E">
        <w:rPr>
          <w:rFonts w:ascii="Arial" w:hAnsi="Arial" w:cs="Arial"/>
          <w:color w:val="000000" w:themeColor="text1"/>
          <w:lang w:val="en-US"/>
        </w:rPr>
        <w:t xml:space="preserve"> </w:t>
      </w:r>
      <w:r w:rsidR="00E2724E" w:rsidRPr="00B8344E">
        <w:rPr>
          <w:rFonts w:ascii="Arial" w:hAnsi="Arial" w:cs="Arial"/>
          <w:color w:val="000000" w:themeColor="text1"/>
          <w:lang w:val="en-US"/>
        </w:rPr>
        <w:fldChar w:fldCharType="begin" w:fldLock="1"/>
      </w:r>
      <w:r w:rsidR="00E2724E" w:rsidRPr="00B8344E">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(Talmi et al., 2019)</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 xml:space="preserve"> as previously reported in behavioral oddball paradigms </w:t>
      </w:r>
      <w:r w:rsidR="00E2724E"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Hurlemann, &amp; Dolan, 2003)","manualFormatting":"(Strange, Hurlemann, &amp; Dolan, 2003)","plainTextFormattedCitation":"(B.A. Strange, Hurlemann, &amp; Dolan, 2003)","previouslyFormattedCitation":"(B.A. Strange, Hurlemann, &amp; Dolan, 2003)"},"properties":{"noteIndex":0},"schema":"https://github.com/citation-style-language/schema/raw/master/csl-citation.json"}</w:instrText>
      </w:r>
      <w:r w:rsidR="00E2724E" w:rsidRPr="00B8344E">
        <w:rPr>
          <w:rFonts w:ascii="Arial" w:hAnsi="Arial" w:cs="Arial"/>
          <w:color w:val="000000" w:themeColor="text1"/>
          <w:lang w:val="en-US"/>
        </w:rPr>
        <w:fldChar w:fldCharType="separate"/>
      </w:r>
      <w:r w:rsidR="00E2724E" w:rsidRPr="00B8344E">
        <w:rPr>
          <w:rFonts w:ascii="Arial" w:hAnsi="Arial" w:cs="Arial"/>
          <w:noProof/>
          <w:color w:val="000000" w:themeColor="text1"/>
          <w:lang w:val="en-US"/>
        </w:rPr>
        <w:t>(Strange, Hurlemann, &amp; Dolan, 2003)</w:t>
      </w:r>
      <w:r w:rsidR="00E2724E" w:rsidRPr="00B8344E">
        <w:rPr>
          <w:rFonts w:ascii="Arial" w:hAnsi="Arial" w:cs="Arial"/>
          <w:color w:val="000000" w:themeColor="text1"/>
          <w:lang w:val="en-US"/>
        </w:rPr>
        <w:fldChar w:fldCharType="end"/>
      </w:r>
      <w:r w:rsidR="00E2724E" w:rsidRPr="00B8344E">
        <w:rPr>
          <w:rFonts w:ascii="Arial" w:hAnsi="Arial" w:cs="Arial"/>
          <w:color w:val="000000" w:themeColor="text1"/>
          <w:lang w:val="en-US"/>
        </w:rPr>
        <w:t>.</w:t>
      </w:r>
      <w:r w:rsidR="007A6ACF" w:rsidRPr="00B8344E">
        <w:rPr>
          <w:rFonts w:ascii="Arial" w:hAnsi="Arial" w:cs="Arial"/>
          <w:color w:val="000000" w:themeColor="text1"/>
          <w:lang w:val="en-US"/>
        </w:rPr>
        <w:t xml:space="preserve"> </w:t>
      </w:r>
      <w:r w:rsidR="002B1A17" w:rsidRPr="00B8344E">
        <w:rPr>
          <w:rFonts w:ascii="Arial" w:hAnsi="Arial" w:cs="Arial"/>
          <w:color w:val="000000" w:themeColor="text1"/>
          <w:lang w:val="en-US"/>
        </w:rPr>
        <w:t xml:space="preserve">Although the </w:t>
      </w:r>
      <w:proofErr w:type="spellStart"/>
      <w:r w:rsidR="002B1A17" w:rsidRPr="00B8344E">
        <w:rPr>
          <w:rFonts w:ascii="Arial" w:hAnsi="Arial" w:cs="Arial"/>
          <w:color w:val="000000" w:themeColor="text1"/>
          <w:lang w:val="en-US"/>
        </w:rPr>
        <w:t>eCMR</w:t>
      </w:r>
      <w:proofErr w:type="spellEnd"/>
      <w:r w:rsidR="002B1A17" w:rsidRPr="00B8344E">
        <w:rPr>
          <w:rFonts w:ascii="Arial" w:hAnsi="Arial" w:cs="Arial"/>
          <w:color w:val="000000" w:themeColor="text1"/>
          <w:lang w:val="en-US"/>
        </w:rPr>
        <w:t xml:space="preserve"> model has provided a framework to expand the CMR model to emotional settings, this model remains to be </w:t>
      </w:r>
      <w:r w:rsidR="00404E21" w:rsidRPr="00B8344E">
        <w:rPr>
          <w:rFonts w:ascii="Arial" w:hAnsi="Arial" w:cs="Arial"/>
          <w:color w:val="000000" w:themeColor="text1"/>
          <w:lang w:val="en-US"/>
        </w:rPr>
        <w:t xml:space="preserve">studied </w:t>
      </w:r>
      <w:r w:rsidR="002B1A17" w:rsidRPr="00B8344E">
        <w:rPr>
          <w:rFonts w:ascii="Arial" w:hAnsi="Arial" w:cs="Arial"/>
          <w:color w:val="000000" w:themeColor="text1"/>
          <w:lang w:val="en-US"/>
        </w:rPr>
        <w:t xml:space="preserve">empirically in oddball paradigms which contrast different </w:t>
      </w:r>
      <w:r w:rsidR="002B1A17" w:rsidRPr="00B8344E">
        <w:rPr>
          <w:rFonts w:ascii="Arial" w:hAnsi="Arial" w:cs="Arial"/>
          <w:color w:val="000000" w:themeColor="text1"/>
          <w:lang w:val="en-US"/>
        </w:rPr>
        <w:lastRenderedPageBreak/>
        <w:t xml:space="preserve">salience types, </w:t>
      </w:r>
      <w:r w:rsidR="0014398C" w:rsidRPr="00B8344E">
        <w:rPr>
          <w:rFonts w:ascii="Arial" w:hAnsi="Arial" w:cs="Arial"/>
          <w:color w:val="000000" w:themeColor="text1"/>
          <w:lang w:val="en-US"/>
        </w:rPr>
        <w:t>to</w:t>
      </w:r>
      <w:r w:rsidR="002B1A17" w:rsidRPr="00B8344E">
        <w:rPr>
          <w:rFonts w:ascii="Arial" w:hAnsi="Arial" w:cs="Arial"/>
          <w:color w:val="000000" w:themeColor="text1"/>
          <w:lang w:val="en-US"/>
        </w:rPr>
        <w:t xml:space="preserve"> provide a better understanding of recall properties under contextual novelty. </w:t>
      </w:r>
    </w:p>
    <w:p w14:paraId="10AC9F37" w14:textId="266EA19F" w:rsidR="00F445AC" w:rsidRPr="00B8344E" w:rsidRDefault="00FE39B7" w:rsidP="00E714B2">
      <w:pPr>
        <w:spacing w:line="480" w:lineRule="auto"/>
        <w:ind w:firstLine="360"/>
        <w:jc w:val="both"/>
        <w:rPr>
          <w:rFonts w:ascii="Arial" w:eastAsiaTheme="minorEastAsia" w:hAnsi="Arial" w:cs="Arial"/>
          <w:color w:val="000000" w:themeColor="text1"/>
          <w:lang w:val="en-US"/>
        </w:rPr>
      </w:pPr>
      <w:r w:rsidRPr="00B8344E">
        <w:rPr>
          <w:rFonts w:ascii="Arial" w:hAnsi="Arial" w:cs="Arial"/>
          <w:color w:val="000000" w:themeColor="text1"/>
          <w:lang w:val="en-US"/>
        </w:rPr>
        <w:t xml:space="preserve">In the case of emotionally salient items, the mnemonic enhancement can be accompanied by an anterograde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Capozzoli, Lepore, Grossi, &amp; Orsini, 1994)","plainTextFormattedCitation":"(Angelini, Capozzoli, Lepore, Grossi, &amp; Orsini, 1994)","previouslyFormattedCitation":"(Angelini, Capozzoli, Lepore, Grossi, &amp; Orsini, 1994)"},"properties":{"noteIndex":0},"schema":"https://github.com/citation-style-language/schema/raw/master/csl-citation.json"}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(Angelini, Capozzoli, Lepore, Grossi, &amp; Orsini, 1994)</w:t>
      </w:r>
      <w:r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and/or retrograde </w:t>
      </w:r>
      <w:r w:rsidRPr="00B8344E">
        <w:rPr>
          <w:rFonts w:ascii="Arial" w:hAnsi="Arial" w:cs="Arial"/>
          <w:color w:val="000000" w:themeColor="text1"/>
          <w:lang w:val="en-US"/>
        </w:rPr>
        <w:fldChar w:fldCharType="begin" w:fldLock="1"/>
      </w:r>
      <w:r w:rsidR="001172F5">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Recall","type":"article-journal","volume":"164"},"uris":["http://www.mendeley.com/documents/?uuid=5f43e7e3-d0ab-4a11-842a-b17be4f3242e"]}],"mendeley":{"formattedCitation":"(B.A. Strange et al., 2003; Tulving, 1969)","manualFormatting":"(Strange, Hurlemann, &amp; Dolan, 2003; Tulving, 1968)","plainTextFormattedCitation":"(B.A. Strange et al., 2003; Tulving, 1969)","previouslyFormattedCitation":"(B.A. Strange et al., 2003; Tulving, 1969)"},"properties":{"noteIndex":0},"schema":"https://github.com/citation-style-language/schema/raw/master/csl-citation.json"}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(Strange, Hurlemann, &amp; Dolan, 2003; Tulving, 1968)</w:t>
      </w:r>
      <w:r w:rsidRPr="00B8344E">
        <w:rPr>
          <w:rFonts w:ascii="Arial" w:hAnsi="Arial" w:cs="Arial"/>
          <w:color w:val="000000" w:themeColor="text1"/>
          <w:lang w:val="en-US"/>
        </w:rPr>
        <w:fldChar w:fldCharType="end"/>
      </w:r>
      <w:r w:rsidR="00404E21" w:rsidRPr="00B8344E">
        <w:rPr>
          <w:rFonts w:ascii="Arial" w:hAnsi="Arial" w:cs="Arial"/>
          <w:color w:val="000000" w:themeColor="text1"/>
          <w:lang w:val="en-US"/>
        </w:rPr>
        <w:t xml:space="preserve"> amnesic effect for neutral stimuli presented immediately after or before the emotional oddball, respectively. </w:t>
      </w:r>
      <w:r w:rsidRPr="00B8344E">
        <w:rPr>
          <w:rFonts w:ascii="Arial" w:hAnsi="Arial" w:cs="Arial"/>
          <w:color w:val="000000" w:themeColor="text1"/>
          <w:lang w:val="en-US"/>
        </w:rPr>
        <w:t xml:space="preserve">These peri-oddball effects are modulated by </w:t>
      </w:r>
      <w:r w:rsidR="00727BA8" w:rsidRPr="00B8344E">
        <w:rPr>
          <w:rFonts w:ascii="Arial" w:hAnsi="Arial" w:cs="Arial"/>
          <w:color w:val="000000" w:themeColor="text1"/>
          <w:lang w:val="en-US"/>
        </w:rPr>
        <w:t>task</w:t>
      </w:r>
      <w:r w:rsidR="00A37750" w:rsidRPr="00B8344E">
        <w:rPr>
          <w:rFonts w:ascii="Arial" w:hAnsi="Arial" w:cs="Arial"/>
          <w:color w:val="000000" w:themeColor="text1"/>
          <w:lang w:val="en-US"/>
        </w:rPr>
        <w:t xml:space="preserve"> </w:t>
      </w:r>
      <w:r w:rsidR="00A37750" w:rsidRPr="00B8344E">
        <w:rPr>
          <w:rFonts w:ascii="Arial" w:hAnsi="Arial" w:cs="Arial"/>
          <w:color w:val="000000" w:themeColor="text1"/>
          <w:lang w:val="en-US"/>
        </w:rPr>
        <w:fldChar w:fldCharType="begin" w:fldLock="1"/>
      </w:r>
      <w:r w:rsidR="00662D5B" w:rsidRPr="00B8344E">
        <w:rPr>
          <w:rFonts w:ascii="Arial" w:hAnsi="Arial" w:cs="Arial"/>
          <w:color w:val="000000" w:themeColor="text1"/>
          <w:lang w:val="en-US"/>
        </w:rPr>
        <w:instrText>ADDIN CSL_CITATION {"citationItems":[{"id":"ITEM-1","itemData":{"DOI":"10.1073/pnas.0506308103","ISBN":"0506308103","ISSN":"00278424","PMID":"16434476","abstract":"Emotional events are bestowed with special prominence in memory. This may reflect greater attention oriented to these events during encoding, and/or enhancement of memory consolidation after emotional events have passed. Here we show invoked emotional arousal results in a retrograde enhancement of long-term memory, determining what will later be remembered or forgotten. Subjects saw pictures of neutral faces and houses followed by emotionally arousing scenes at varying intervals. Self-reported emotional arousal responses predicted a retrograde enhancement of memory for preceding neutral events in a 1-week delayed recognition memory test. At longer picture-scene intervals, no enhancement was found, implicating a critical window in which emotional arousal must occur for retrograde memory enhancement. Postencoding manipulation of emotional arousal specifically enhanced conscious recollection rather than familiarity-based discrimination. An additional study revealed no retrograde enhancement for pictures preceding highly memorable, but nonarousing, distinctive scenes. These findings indicate an important role for emotional arousal in the postencoding enhancement of episodic memory consolidation. © 2006 by The National Academy of Sciences of the USA.","author":[{"dropping-particle":"","family":"Anderson","given":"Adam K.","non-dropping-particle":"","parse-names":false,"suffix":""},{"dropping-particle":"","family":"Wais","given":"Peter E.","non-dropping-particle":"","parse-names":false,"suffix":""},{"dropping-particle":"","family":"Gabrieli","given":"John D.E.","non-dropping-particle":"","parse-names":false,"suffix":""}],"container-title":"Proceedings of the National Academy of Sciences of the United States of America","id":"ITEM-1","issue":"5","issued":{"date-parts":[["2006"]]},"page":"1599-1604","title":"Emotion enhances remembrance of neutral events past","type":"article-journal","volume":"103"},"uris":["http://www.mendeley.com/documents/?uuid=a156eb11-9d74-4163-8175-59c43c5570e2"]}],"mendeley":{"formattedCitation":"(Anderson, Wais, &amp; Gabrieli, 2006)","plainTextFormattedCitation":"(Anderson, Wais, &amp; Gabrieli, 2006)","previouslyFormattedCitation":"(Anderson, Wais, &amp; Gabrieli, 2006)"},"properties":{"noteIndex":0},"schema":"https://github.com/citation-style-language/schema/raw/master/csl-citation.json"}</w:instrText>
      </w:r>
      <w:r w:rsidR="00A37750" w:rsidRPr="00B8344E">
        <w:rPr>
          <w:rFonts w:ascii="Arial" w:hAnsi="Arial" w:cs="Arial"/>
          <w:color w:val="000000" w:themeColor="text1"/>
          <w:lang w:val="en-US"/>
        </w:rPr>
        <w:fldChar w:fldCharType="separate"/>
      </w:r>
      <w:r w:rsidR="00A37750" w:rsidRPr="00B8344E">
        <w:rPr>
          <w:rFonts w:ascii="Arial" w:hAnsi="Arial" w:cs="Arial"/>
          <w:noProof/>
          <w:color w:val="000000" w:themeColor="text1"/>
          <w:lang w:val="en-US"/>
        </w:rPr>
        <w:t>(Anderson, Wais, &amp; Gabrieli, 2006)</w:t>
      </w:r>
      <w:r w:rsidR="00A37750" w:rsidRPr="00B8344E">
        <w:rPr>
          <w:rFonts w:ascii="Arial" w:hAnsi="Arial" w:cs="Arial"/>
          <w:color w:val="000000" w:themeColor="text1"/>
          <w:lang w:val="en-US"/>
        </w:rPr>
        <w:fldChar w:fldCharType="end"/>
      </w:r>
      <w:r w:rsidR="00C7036F" w:rsidRPr="00B8344E">
        <w:rPr>
          <w:rFonts w:ascii="Arial" w:hAnsi="Arial" w:cs="Arial"/>
          <w:color w:val="000000" w:themeColor="text1"/>
          <w:lang w:val="en-US"/>
        </w:rPr>
        <w:t xml:space="preserve">, </w:t>
      </w:r>
      <w:r w:rsidRPr="00B8344E">
        <w:rPr>
          <w:rFonts w:ascii="Arial" w:hAnsi="Arial" w:cs="Arial"/>
          <w:color w:val="000000" w:themeColor="text1"/>
          <w:lang w:val="en-US"/>
        </w:rPr>
        <w:t>stimulus onset asynchrony (SOA)</w:t>
      </w:r>
      <w:r w:rsidR="007C7E02" w:rsidRPr="00B8344E">
        <w:rPr>
          <w:rFonts w:ascii="Arial" w:hAnsi="Arial" w:cs="Arial"/>
          <w:color w:val="000000" w:themeColor="text1"/>
          <w:lang w:val="en-US"/>
        </w:rPr>
        <w:t xml:space="preserve"> </w:t>
      </w:r>
      <w:r w:rsidR="007C7E02" w:rsidRPr="00B8344E">
        <w:rPr>
          <w:rFonts w:ascii="Arial" w:hAnsi="Arial" w:cs="Arial"/>
          <w:color w:val="000000" w:themeColor="text1"/>
          <w:lang w:val="en-US"/>
        </w:rPr>
        <w:fldChar w:fldCharType="begin" w:fldLock="1"/>
      </w:r>
      <w:r w:rsidR="00B8459E"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America","id":"ITEM-3","issue":"23","issued":{"date-parts":[["2003"]]},"page":"13626-13631","title":"An emotion-induced retrograde amnesia in humans is amygdala- and β-adrenergic-dependent","type":"article-journal","volume":"100"},"uris":["http://www.mendeley.com/documents/?uuid=d6435f94-11ec-4a87-9beb-282b33dbacdb"]}],"mendeley":{"formattedCitation":"(Schmidt &amp; Schmidt, 2016; B.A. Strange et al., 2003; Tulving, 1969)","manualFormatting":"(Schmidt &amp; Schmidt, 2016;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007C7E02" w:rsidRPr="00B8344E">
        <w:rPr>
          <w:rFonts w:ascii="Arial" w:hAnsi="Arial" w:cs="Arial"/>
          <w:color w:val="000000" w:themeColor="text1"/>
          <w:lang w:val="en-US"/>
        </w:rPr>
        <w:fldChar w:fldCharType="separate"/>
      </w:r>
      <w:r w:rsidR="007C7E02" w:rsidRPr="00B8344E">
        <w:rPr>
          <w:rFonts w:ascii="Arial" w:hAnsi="Arial" w:cs="Arial"/>
          <w:noProof/>
          <w:color w:val="000000" w:themeColor="text1"/>
          <w:lang w:val="en-US"/>
        </w:rPr>
        <w:t>(Schmidt &amp; Schmidt, 2016; Tulving, 1968)</w:t>
      </w:r>
      <w:r w:rsidR="007C7E02" w:rsidRPr="00B8344E">
        <w:rPr>
          <w:rFonts w:ascii="Arial" w:hAnsi="Arial" w:cs="Arial"/>
          <w:color w:val="000000" w:themeColor="text1"/>
          <w:lang w:val="en-US"/>
        </w:rPr>
        <w:fldChar w:fldCharType="end"/>
      </w:r>
      <w:r w:rsidRPr="00B8344E">
        <w:rPr>
          <w:rFonts w:ascii="Arial" w:hAnsi="Arial" w:cs="Arial"/>
          <w:color w:val="000000" w:themeColor="text1"/>
          <w:lang w:val="en-US"/>
        </w:rPr>
        <w:t xml:space="preserve">, retention intervals and arousal characteristics of the items </w:t>
      </w:r>
      <w:r w:rsidRPr="00B8344E">
        <w:rPr>
          <w:rFonts w:ascii="Arial" w:hAnsi="Arial" w:cs="Arial"/>
          <w:color w:val="000000" w:themeColor="text1"/>
          <w:lang w:val="en-US"/>
        </w:rPr>
        <w:fldChar w:fldCharType="begin" w:fldLock="1"/>
      </w:r>
      <w:r w:rsidRPr="00B8344E">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&amp; Sutherland, 2011; Schmidt &amp; Schmidt, 2016)","plainTextFormattedCitation":"(Mather &amp; Sutherland, 2011; Schmidt &amp; Schmidt, 2016)","previouslyFormattedCitation":"(Mather &amp; Sutherland, 2011; Schmidt &amp; Schmidt, 2016)"},"properties":{"noteIndex":0},"schema":"https://github.com/citation-style-language/schema/raw/master/csl-citation.json"}</w:instrText>
      </w:r>
      <w:r w:rsidRPr="00B8344E">
        <w:rPr>
          <w:rFonts w:ascii="Arial" w:hAnsi="Arial" w:cs="Arial"/>
          <w:color w:val="000000" w:themeColor="text1"/>
          <w:lang w:val="en-US"/>
        </w:rPr>
        <w:fldChar w:fldCharType="separate"/>
      </w:r>
      <w:r w:rsidRPr="00B8344E">
        <w:rPr>
          <w:rFonts w:ascii="Arial" w:hAnsi="Arial" w:cs="Arial"/>
          <w:noProof/>
          <w:color w:val="000000" w:themeColor="text1"/>
          <w:lang w:val="en-US"/>
        </w:rPr>
        <w:t>(Mather &amp; Sutherland, 2011; Schmidt &amp; Schmidt, 2016)</w:t>
      </w:r>
      <w:r w:rsidRPr="00B8344E">
        <w:rPr>
          <w:rFonts w:ascii="Arial" w:hAnsi="Arial" w:cs="Arial"/>
          <w:color w:val="000000" w:themeColor="text1"/>
          <w:lang w:val="en-US"/>
        </w:rPr>
        <w:fldChar w:fldCharType="end"/>
      </w:r>
      <w:r w:rsidR="008168D6" w:rsidRPr="00B8344E">
        <w:rPr>
          <w:rFonts w:ascii="Arial" w:hAnsi="Arial" w:cs="Arial"/>
          <w:color w:val="000000" w:themeColor="text1"/>
          <w:lang w:val="en-US"/>
        </w:rPr>
        <w:t xml:space="preserve">. Furthermore, peri-oddball effects </w:t>
      </w:r>
      <w:r w:rsidR="0056472A" w:rsidRPr="00B8344E">
        <w:rPr>
          <w:rFonts w:ascii="Arial" w:hAnsi="Arial" w:cs="Arial"/>
          <w:color w:val="000000" w:themeColor="text1"/>
          <w:lang w:val="en-US"/>
        </w:rPr>
        <w:t xml:space="preserve">have been proposed to occur as an encoding disruption of the item preceding the emotional stimulus at the synaptic and/or systems level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10.1017/S0140525X15001958","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memory","type":"article-journal"},"uris":["http://www.mendeley.com/documents/?uuid=86569961-7fa8-4f2a-bfe3-1ef956decc79"]}],"mendeley":{"formattedCitation":"(B.A. Strange et al., 2003; Bryan A Strange &amp; Galarza-Vallejo, 2016)","manualFormatting":"(Strange et al., 2003;  Strange &amp; Galarza-Vallejo, 2016)","plainTextFormattedCitation":"(B.A. Strange et al., 2003; Bryan A Strange &amp; Galarza-Vallejo, 2016)","previouslyFormattedCitation":"(B.A. Strange et al., 2003; Bryan A Strange &amp; Galarza-Vallejo, 2016)"},"properties":{"noteIndex":0},"schema":"https://github.com/citation-style-language/schema/raw/master/csl-citation.json"}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(Strange et al., 2003;  Strange &amp; Galarza-Vallejo, 2016)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 Others, however, have proposed that retrograde amnesic effects in free recall</w:t>
      </w:r>
      <w:r w:rsidR="008168D6" w:rsidRPr="00B8344E">
        <w:rPr>
          <w:rFonts w:ascii="Arial" w:hAnsi="Arial" w:cs="Arial"/>
          <w:color w:val="000000" w:themeColor="text1"/>
          <w:lang w:val="en-US"/>
        </w:rPr>
        <w:t xml:space="preserve"> </w:t>
      </w:r>
      <w:r w:rsidR="0056472A" w:rsidRPr="00B8344E">
        <w:rPr>
          <w:rFonts w:ascii="Arial" w:hAnsi="Arial" w:cs="Arial"/>
          <w:color w:val="000000" w:themeColor="text1"/>
          <w:lang w:val="en-US"/>
        </w:rPr>
        <w:t xml:space="preserve">could be due to item unavailability at retrieval, and can be reversed by cueing recall </w:t>
      </w:r>
      <w:r w:rsidR="0056472A" w:rsidRPr="00B8344E">
        <w:rPr>
          <w:rFonts w:ascii="Arial" w:hAnsi="Arial" w:cs="Arial"/>
          <w:color w:val="000000" w:themeColor="text1"/>
          <w:lang w:val="en-US"/>
        </w:rPr>
        <w:fldChar w:fldCharType="begin" w:fldLock="1"/>
      </w:r>
      <w:r w:rsidR="0056472A" w:rsidRPr="00B8344E">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56472A" w:rsidRPr="00B8344E">
        <w:rPr>
          <w:rFonts w:ascii="Arial" w:hAnsi="Arial" w:cs="Arial"/>
          <w:color w:val="000000" w:themeColor="text1"/>
          <w:lang w:val="en-US"/>
        </w:rPr>
        <w:fldChar w:fldCharType="separate"/>
      </w:r>
      <w:r w:rsidR="0056472A" w:rsidRPr="00B8344E">
        <w:rPr>
          <w:rFonts w:ascii="Arial" w:hAnsi="Arial" w:cs="Arial"/>
          <w:noProof/>
          <w:color w:val="000000" w:themeColor="text1"/>
          <w:lang w:val="en-US"/>
        </w:rPr>
        <w:t>(Detterman, 1976)</w:t>
      </w:r>
      <w:r w:rsidR="0056472A" w:rsidRPr="00B8344E">
        <w:rPr>
          <w:rFonts w:ascii="Arial" w:hAnsi="Arial" w:cs="Arial"/>
          <w:color w:val="000000" w:themeColor="text1"/>
          <w:lang w:val="en-US"/>
        </w:rPr>
        <w:fldChar w:fldCharType="end"/>
      </w:r>
      <w:r w:rsidR="0056472A" w:rsidRPr="00B8344E">
        <w:rPr>
          <w:rFonts w:ascii="Arial" w:hAnsi="Arial" w:cs="Arial"/>
          <w:color w:val="000000" w:themeColor="text1"/>
          <w:lang w:val="en-US"/>
        </w:rPr>
        <w:t>.</w:t>
      </w:r>
      <w:r w:rsidR="00D43A65" w:rsidRPr="00B8344E">
        <w:rPr>
          <w:rFonts w:ascii="Arial" w:hAnsi="Arial" w:cs="Arial"/>
          <w:color w:val="000000" w:themeColor="text1"/>
          <w:lang w:val="en-US"/>
        </w:rPr>
        <w:t xml:space="preserve"> This recall failure for </w:t>
      </w:r>
      <w:r w:rsidR="00C03215" w:rsidRPr="00B8344E">
        <w:rPr>
          <w:rFonts w:ascii="Arial" w:hAnsi="Arial" w:cs="Arial"/>
          <w:color w:val="000000" w:themeColor="text1"/>
          <w:lang w:val="en-US"/>
        </w:rPr>
        <w:t>items</w:t>
      </w:r>
      <w:r w:rsidR="00D43A65" w:rsidRPr="00B8344E">
        <w:rPr>
          <w:rFonts w:ascii="Arial" w:hAnsi="Arial" w:cs="Arial"/>
          <w:color w:val="000000" w:themeColor="text1"/>
          <w:lang w:val="en-US"/>
        </w:rPr>
        <w:t xml:space="preserve"> </w:t>
      </w:r>
      <w:r w:rsidR="00C03215" w:rsidRPr="00B8344E">
        <w:rPr>
          <w:rFonts w:ascii="Arial" w:hAnsi="Arial" w:cs="Arial"/>
          <w:color w:val="000000" w:themeColor="text1"/>
          <w:lang w:val="en-US"/>
        </w:rPr>
        <w:t xml:space="preserve">presented before the oddball at encoding </w:t>
      </w:r>
      <w:r w:rsidR="00D43A65" w:rsidRPr="00B8344E">
        <w:rPr>
          <w:rFonts w:ascii="Arial" w:hAnsi="Arial" w:cs="Arial"/>
          <w:color w:val="000000" w:themeColor="text1"/>
          <w:lang w:val="en-US"/>
        </w:rPr>
        <w:t xml:space="preserve">could arise due to the likely recall of the oddball and subsequent recall transitions </w:t>
      </w:r>
      <w:r w:rsidR="00C03215" w:rsidRPr="00B8344E">
        <w:rPr>
          <w:rFonts w:ascii="Arial" w:hAnsi="Arial" w:cs="Arial"/>
          <w:color w:val="000000" w:themeColor="text1"/>
          <w:lang w:val="en-US"/>
        </w:rPr>
        <w:t>occurring</w:t>
      </w:r>
      <w:r w:rsidR="00D43A65" w:rsidRPr="00B8344E">
        <w:rPr>
          <w:rFonts w:ascii="Arial" w:hAnsi="Arial" w:cs="Arial"/>
          <w:color w:val="000000" w:themeColor="text1"/>
          <w:lang w:val="en-US"/>
        </w:rPr>
        <w:t xml:space="preserve"> in the forward direction</w:t>
      </w:r>
      <w:r w:rsidR="00C03215" w:rsidRPr="00B8344E">
        <w:rPr>
          <w:rFonts w:ascii="Arial" w:hAnsi="Arial" w:cs="Arial"/>
          <w:color w:val="000000" w:themeColor="text1"/>
          <w:lang w:val="en-US"/>
        </w:rPr>
        <w:t xml:space="preserve"> (i.e., of items presented after the oddball at encoding).</w:t>
      </w:r>
      <w:r w:rsidR="00D43A65" w:rsidRPr="00B8344E">
        <w:rPr>
          <w:rFonts w:ascii="Arial" w:hAnsi="Arial" w:cs="Arial"/>
          <w:color w:val="000000" w:themeColor="text1"/>
          <w:lang w:val="en-US"/>
        </w:rPr>
        <w:t xml:space="preserve"> </w:t>
      </w:r>
      <w:r w:rsidR="00DF6FC5" w:rsidRPr="00B8344E">
        <w:rPr>
          <w:rFonts w:ascii="Arial" w:hAnsi="Arial" w:cs="Arial"/>
          <w:color w:val="000000" w:themeColor="text1"/>
          <w:lang w:val="en-US"/>
        </w:rPr>
        <w:t xml:space="preserve"> </w:t>
      </w:r>
    </w:p>
    <w:p w14:paraId="2D15EBB6" w14:textId="3197B112" w:rsidR="00F20D58" w:rsidRPr="00B8344E" w:rsidRDefault="002B1A17" w:rsidP="002C7913">
      <w:pPr>
        <w:spacing w:line="480" w:lineRule="auto"/>
        <w:ind w:firstLine="360"/>
        <w:jc w:val="both"/>
        <w:rPr>
          <w:rFonts w:ascii="Arial" w:hAnsi="Arial" w:cs="Arial"/>
          <w:color w:val="000000" w:themeColor="text1"/>
          <w:lang w:val="en-US"/>
        </w:rPr>
      </w:pPr>
      <w:r w:rsidRPr="00B8344E">
        <w:rPr>
          <w:rFonts w:ascii="Arial" w:hAnsi="Arial" w:cs="Arial"/>
          <w:color w:val="000000" w:themeColor="text1"/>
          <w:lang w:val="en-US"/>
        </w:rPr>
        <w:t xml:space="preserve">In the present study, we </w:t>
      </w:r>
      <w:r w:rsidR="00F602FF" w:rsidRPr="00B8344E">
        <w:rPr>
          <w:rFonts w:ascii="Arial" w:hAnsi="Arial" w:cs="Arial"/>
          <w:color w:val="000000" w:themeColor="text1"/>
          <w:lang w:val="en-US"/>
        </w:rPr>
        <w:t>tested the hypothesis that</w:t>
      </w:r>
      <w:r w:rsidRPr="00B8344E">
        <w:rPr>
          <w:rFonts w:ascii="Arial" w:hAnsi="Arial" w:cs="Arial"/>
          <w:color w:val="000000" w:themeColor="text1"/>
          <w:lang w:val="en-US"/>
        </w:rPr>
        <w:t xml:space="preserve"> oddball recall</w:t>
      </w:r>
      <w:r w:rsidR="00F602FF" w:rsidRPr="00B8344E">
        <w:rPr>
          <w:rFonts w:ascii="Arial" w:hAnsi="Arial" w:cs="Arial"/>
          <w:color w:val="000000" w:themeColor="text1"/>
          <w:lang w:val="en-US"/>
        </w:rPr>
        <w:t xml:space="preserve"> prompts an </w:t>
      </w:r>
      <w:r w:rsidRPr="00B8344E">
        <w:rPr>
          <w:rFonts w:ascii="Arial" w:hAnsi="Arial" w:cs="Arial"/>
          <w:color w:val="000000" w:themeColor="text1"/>
          <w:lang w:val="en-US"/>
        </w:rPr>
        <w:t xml:space="preserve">update in temporal context, </w:t>
      </w:r>
      <w:r w:rsidR="00F602FF" w:rsidRPr="00B8344E">
        <w:rPr>
          <w:rFonts w:ascii="Arial" w:hAnsi="Arial" w:cs="Arial"/>
          <w:color w:val="000000" w:themeColor="text1"/>
          <w:lang w:val="en-US"/>
        </w:rPr>
        <w:t xml:space="preserve">thereby </w:t>
      </w:r>
      <w:r w:rsidRPr="00B8344E">
        <w:rPr>
          <w:rFonts w:ascii="Arial" w:hAnsi="Arial" w:cs="Arial"/>
          <w:color w:val="000000" w:themeColor="text1"/>
          <w:lang w:val="en-US"/>
        </w:rPr>
        <w:t>promot</w:t>
      </w:r>
      <w:r w:rsidR="00F602FF" w:rsidRPr="00B8344E">
        <w:rPr>
          <w:rFonts w:ascii="Arial" w:hAnsi="Arial" w:cs="Arial"/>
          <w:color w:val="000000" w:themeColor="text1"/>
          <w:lang w:val="en-US"/>
        </w:rPr>
        <w:t>ing</w:t>
      </w:r>
      <w:r w:rsidRPr="00B8344E">
        <w:rPr>
          <w:rFonts w:ascii="Arial" w:hAnsi="Arial" w:cs="Arial"/>
          <w:color w:val="000000" w:themeColor="text1"/>
          <w:lang w:val="en-US"/>
        </w:rPr>
        <w:t xml:space="preserve"> recall of items that were encoded after the oddballs. </w:t>
      </w:r>
      <w:r w:rsidR="002C6AC0" w:rsidRPr="00B8344E">
        <w:rPr>
          <w:rFonts w:ascii="Arial" w:hAnsi="Arial" w:cs="Arial"/>
          <w:color w:val="000000" w:themeColor="text1"/>
          <w:lang w:val="en-US"/>
        </w:rPr>
        <w:t xml:space="preserve">Given an oddball-evoked shift in source context, we </w:t>
      </w:r>
      <w:r w:rsidR="00F602FF" w:rsidRPr="00B8344E">
        <w:rPr>
          <w:rFonts w:ascii="Arial" w:hAnsi="Arial" w:cs="Arial"/>
          <w:color w:val="000000" w:themeColor="text1"/>
          <w:lang w:val="en-US"/>
        </w:rPr>
        <w:t xml:space="preserve">predicted </w:t>
      </w:r>
      <w:r w:rsidR="002C6AC0" w:rsidRPr="00B8344E">
        <w:rPr>
          <w:rFonts w:ascii="Arial" w:hAnsi="Arial" w:cs="Arial"/>
          <w:color w:val="000000" w:themeColor="text1"/>
          <w:lang w:val="en-US"/>
        </w:rPr>
        <w:t xml:space="preserve">that items studied after the oddball at encoding </w:t>
      </w:r>
      <w:r w:rsidR="00C7036F" w:rsidRPr="00B8344E">
        <w:rPr>
          <w:rFonts w:ascii="Arial" w:hAnsi="Arial" w:cs="Arial"/>
          <w:color w:val="000000" w:themeColor="text1"/>
          <w:lang w:val="en-US"/>
        </w:rPr>
        <w:t xml:space="preserve">would be </w:t>
      </w:r>
      <w:r w:rsidR="002C6AC0" w:rsidRPr="00B8344E">
        <w:rPr>
          <w:rFonts w:ascii="Arial" w:hAnsi="Arial" w:cs="Arial"/>
          <w:color w:val="000000" w:themeColor="text1"/>
          <w:lang w:val="en-US"/>
        </w:rPr>
        <w:t xml:space="preserve">strongly coupled with the oddballs at retrieval, and therefore, for items following the oddball to show enhanced </w:t>
      </w:r>
      <w:r w:rsidR="00C7036F" w:rsidRPr="00B8344E">
        <w:rPr>
          <w:rFonts w:ascii="Arial" w:hAnsi="Arial" w:cs="Arial"/>
          <w:color w:val="000000" w:themeColor="text1"/>
          <w:lang w:val="en-US"/>
        </w:rPr>
        <w:t>conditional response probability</w:t>
      </w:r>
      <w:r w:rsidR="002C6AC0" w:rsidRPr="00B8344E">
        <w:rPr>
          <w:rFonts w:ascii="Arial" w:hAnsi="Arial" w:cs="Arial"/>
          <w:color w:val="000000" w:themeColor="text1"/>
          <w:lang w:val="en-US"/>
        </w:rPr>
        <w:t>.</w:t>
      </w:r>
      <w:r w:rsidR="00C7036F" w:rsidRPr="00B8344E">
        <w:rPr>
          <w:rFonts w:ascii="Arial" w:hAnsi="Arial" w:cs="Arial"/>
          <w:color w:val="000000" w:themeColor="text1"/>
          <w:lang w:val="en-US"/>
        </w:rPr>
        <w:t xml:space="preserve"> To test this hypothesis, we presented word lists </w:t>
      </w:r>
      <w:r w:rsidR="00765DC6" w:rsidRPr="00B8344E">
        <w:rPr>
          <w:rFonts w:ascii="Arial" w:hAnsi="Arial" w:cs="Arial"/>
          <w:color w:val="000000" w:themeColor="text1"/>
          <w:lang w:val="en-US"/>
        </w:rPr>
        <w:t xml:space="preserve">containing one of </w:t>
      </w:r>
      <w:r w:rsidR="00F02065" w:rsidRPr="00B8344E">
        <w:rPr>
          <w:rFonts w:ascii="Arial" w:hAnsi="Arial" w:cs="Arial"/>
          <w:color w:val="000000" w:themeColor="text1"/>
          <w:lang w:val="en-US"/>
        </w:rPr>
        <w:t xml:space="preserve">two oddball types, </w:t>
      </w:r>
      <w:r w:rsidR="00CB526A" w:rsidRPr="00B8344E">
        <w:rPr>
          <w:rFonts w:ascii="Arial" w:hAnsi="Arial" w:cs="Arial"/>
          <w:color w:val="000000" w:themeColor="text1"/>
          <w:lang w:val="en-US"/>
        </w:rPr>
        <w:t>emotional and perceptual,</w:t>
      </w:r>
      <w:r w:rsidR="00F220AE" w:rsidRPr="00B8344E">
        <w:rPr>
          <w:rFonts w:ascii="Arial" w:hAnsi="Arial" w:cs="Arial"/>
          <w:color w:val="000000" w:themeColor="text1"/>
          <w:lang w:val="en-US"/>
        </w:rPr>
        <w:t xml:space="preserve"> </w:t>
      </w:r>
      <w:r w:rsidR="0018763E" w:rsidRPr="00B8344E">
        <w:rPr>
          <w:rFonts w:ascii="Arial" w:hAnsi="Arial" w:cs="Arial"/>
          <w:color w:val="000000" w:themeColor="text1"/>
          <w:lang w:val="en-US"/>
        </w:rPr>
        <w:t xml:space="preserve">to </w:t>
      </w:r>
      <w:r w:rsidR="00F220AE" w:rsidRPr="00B8344E">
        <w:rPr>
          <w:rFonts w:ascii="Arial" w:hAnsi="Arial" w:cs="Arial"/>
          <w:color w:val="000000" w:themeColor="text1"/>
          <w:lang w:val="en-US"/>
        </w:rPr>
        <w:t>healthy young participants</w:t>
      </w:r>
      <w:r w:rsidR="00E3792B" w:rsidRPr="00B8344E">
        <w:rPr>
          <w:rFonts w:ascii="Arial" w:hAnsi="Arial" w:cs="Arial"/>
          <w:color w:val="000000" w:themeColor="text1"/>
          <w:lang w:val="en-US"/>
        </w:rPr>
        <w:t xml:space="preserve"> (N=70)</w:t>
      </w:r>
      <w:r w:rsidR="001230CB" w:rsidRPr="00B8344E">
        <w:rPr>
          <w:rFonts w:ascii="Arial" w:hAnsi="Arial" w:cs="Arial"/>
          <w:color w:val="000000" w:themeColor="text1"/>
          <w:lang w:val="en-US"/>
        </w:rPr>
        <w:t>.</w:t>
      </w:r>
      <w:r w:rsidR="00F220AE" w:rsidRPr="00B8344E">
        <w:rPr>
          <w:rFonts w:ascii="Arial" w:hAnsi="Arial" w:cs="Arial"/>
          <w:color w:val="000000" w:themeColor="text1"/>
          <w:lang w:val="en-US"/>
        </w:rPr>
        <w:t xml:space="preserve"> </w:t>
      </w:r>
      <w:r w:rsidR="001230CB"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lastRenderedPageBreak/>
        <w:t>T</w:t>
      </w:r>
      <w:r w:rsidR="00F02065" w:rsidRPr="00B8344E">
        <w:rPr>
          <w:rFonts w:ascii="Arial" w:hAnsi="Arial" w:cs="Arial"/>
          <w:color w:val="000000" w:themeColor="text1"/>
          <w:lang w:val="en-US"/>
        </w:rPr>
        <w:t xml:space="preserve">he order in which nouns were recalled was recorded to </w:t>
      </w:r>
      <w:r w:rsidR="00573B0C" w:rsidRPr="00B8344E">
        <w:rPr>
          <w:rFonts w:ascii="Arial" w:hAnsi="Arial" w:cs="Arial"/>
          <w:color w:val="000000" w:themeColor="text1"/>
          <w:lang w:val="en-US"/>
        </w:rPr>
        <w:t>test for</w:t>
      </w:r>
      <w:r w:rsidR="00F02065" w:rsidRPr="00B8344E">
        <w:rPr>
          <w:rFonts w:ascii="Arial" w:hAnsi="Arial" w:cs="Arial"/>
          <w:color w:val="000000" w:themeColor="text1"/>
          <w:lang w:val="en-US"/>
        </w:rPr>
        <w:t xml:space="preserve"> </w:t>
      </w:r>
      <w:r w:rsidR="00573B0C" w:rsidRPr="00B8344E">
        <w:rPr>
          <w:rFonts w:ascii="Arial" w:hAnsi="Arial" w:cs="Arial"/>
          <w:color w:val="000000" w:themeColor="text1"/>
          <w:lang w:val="en-US"/>
        </w:rPr>
        <w:t>oddball-evoked</w:t>
      </w:r>
      <w:r w:rsidR="00F02065" w:rsidRPr="00B8344E">
        <w:rPr>
          <w:rFonts w:ascii="Arial" w:hAnsi="Arial" w:cs="Arial"/>
          <w:color w:val="000000" w:themeColor="text1"/>
          <w:lang w:val="en-US"/>
        </w:rPr>
        <w:t xml:space="preserve"> forward-contiguity </w:t>
      </w:r>
      <w:r w:rsidR="00573B0C" w:rsidRPr="00B8344E">
        <w:rPr>
          <w:rFonts w:ascii="Arial" w:hAnsi="Arial" w:cs="Arial"/>
          <w:color w:val="000000" w:themeColor="text1"/>
          <w:lang w:val="en-US"/>
        </w:rPr>
        <w:t xml:space="preserve">recall </w:t>
      </w:r>
      <w:r w:rsidR="00F02065" w:rsidRPr="00B8344E">
        <w:rPr>
          <w:rFonts w:ascii="Arial" w:hAnsi="Arial" w:cs="Arial"/>
          <w:color w:val="000000" w:themeColor="text1"/>
          <w:lang w:val="en-US"/>
        </w:rPr>
        <w:t xml:space="preserve">enhancement and how </w:t>
      </w:r>
      <w:r w:rsidR="00573B0C" w:rsidRPr="00B8344E">
        <w:rPr>
          <w:rFonts w:ascii="Arial" w:hAnsi="Arial" w:cs="Arial"/>
          <w:color w:val="000000" w:themeColor="text1"/>
          <w:lang w:val="en-US"/>
        </w:rPr>
        <w:t>this</w:t>
      </w:r>
      <w:r w:rsidR="00F02065" w:rsidRPr="00B8344E">
        <w:rPr>
          <w:rFonts w:ascii="Arial" w:hAnsi="Arial" w:cs="Arial"/>
          <w:color w:val="000000" w:themeColor="text1"/>
          <w:lang w:val="en-US"/>
        </w:rPr>
        <w:t xml:space="preserve"> influences the recall of the words preceding the oddball</w:t>
      </w:r>
      <w:r w:rsidR="00573B0C" w:rsidRPr="00B8344E">
        <w:rPr>
          <w:rFonts w:ascii="Arial" w:hAnsi="Arial" w:cs="Arial"/>
          <w:color w:val="000000" w:themeColor="text1"/>
          <w:lang w:val="en-US"/>
        </w:rPr>
        <w:t xml:space="preserve">. </w:t>
      </w:r>
      <w:r w:rsidRPr="00B8344E">
        <w:rPr>
          <w:rFonts w:ascii="Arial" w:hAnsi="Arial" w:cs="Arial"/>
          <w:color w:val="000000" w:themeColor="text1"/>
          <w:lang w:val="en-US"/>
        </w:rPr>
        <w:t>To explore</w:t>
      </w:r>
      <w:r w:rsidR="00750A9E" w:rsidRPr="00B8344E">
        <w:rPr>
          <w:rFonts w:ascii="Arial" w:hAnsi="Arial" w:cs="Arial"/>
          <w:color w:val="000000" w:themeColor="text1"/>
          <w:lang w:val="en-US"/>
        </w:rPr>
        <w:t xml:space="preserve"> </w:t>
      </w:r>
      <w:r w:rsidR="007E74FA" w:rsidRPr="00B8344E">
        <w:rPr>
          <w:rFonts w:ascii="Arial" w:hAnsi="Arial" w:cs="Arial"/>
          <w:color w:val="000000" w:themeColor="text1"/>
          <w:lang w:val="en-US"/>
        </w:rPr>
        <w:t>whether salience contiguity modulation is time-</w:t>
      </w:r>
      <w:r w:rsidR="00765DC6" w:rsidRPr="00B8344E">
        <w:rPr>
          <w:rFonts w:ascii="Arial" w:hAnsi="Arial" w:cs="Arial"/>
          <w:color w:val="000000" w:themeColor="text1"/>
          <w:lang w:val="en-US"/>
        </w:rPr>
        <w:t xml:space="preserve">dependent </w:t>
      </w:r>
      <w:r w:rsidRPr="00B8344E">
        <w:rPr>
          <w:rFonts w:ascii="Arial" w:hAnsi="Arial" w:cs="Arial"/>
          <w:color w:val="000000" w:themeColor="text1"/>
          <w:lang w:val="en-US"/>
        </w:rPr>
        <w:t xml:space="preserve">we also </w:t>
      </w:r>
      <w:r w:rsidR="001230CB" w:rsidRPr="00B8344E">
        <w:rPr>
          <w:rFonts w:ascii="Arial" w:hAnsi="Arial" w:cs="Arial"/>
          <w:color w:val="000000" w:themeColor="text1"/>
          <w:lang w:val="en-US"/>
        </w:rPr>
        <w:t>introdu</w:t>
      </w:r>
      <w:r w:rsidRPr="00B8344E">
        <w:rPr>
          <w:rFonts w:ascii="Arial" w:hAnsi="Arial" w:cs="Arial"/>
          <w:color w:val="000000" w:themeColor="text1"/>
          <w:lang w:val="en-US"/>
        </w:rPr>
        <w:t>ced</w:t>
      </w:r>
      <w:r w:rsidR="001230CB" w:rsidRPr="00B8344E">
        <w:rPr>
          <w:rFonts w:ascii="Arial" w:hAnsi="Arial" w:cs="Arial"/>
          <w:color w:val="000000" w:themeColor="text1"/>
          <w:lang w:val="en-US"/>
        </w:rPr>
        <w:t xml:space="preserve"> 5 different SOAs (1, 2, 3, 4 and 6 seconds)</w:t>
      </w:r>
      <w:r w:rsidR="00E206F8" w:rsidRPr="00B8344E">
        <w:rPr>
          <w:rFonts w:ascii="Arial" w:hAnsi="Arial" w:cs="Arial"/>
          <w:color w:val="000000" w:themeColor="text1"/>
          <w:lang w:val="en-US"/>
        </w:rPr>
        <w:t xml:space="preserve"> which were fixed within a list</w:t>
      </w:r>
      <w:r w:rsidR="001230CB" w:rsidRPr="00B8344E">
        <w:rPr>
          <w:rFonts w:ascii="Arial" w:hAnsi="Arial" w:cs="Arial"/>
          <w:color w:val="000000" w:themeColor="text1"/>
          <w:lang w:val="en-US"/>
        </w:rPr>
        <w:t>.</w:t>
      </w:r>
      <w:r w:rsidR="001B0290" w:rsidRPr="00B8344E">
        <w:rPr>
          <w:rFonts w:ascii="Arial" w:hAnsi="Arial" w:cs="Arial"/>
          <w:color w:val="000000" w:themeColor="text1"/>
          <w:lang w:val="en-US"/>
        </w:rPr>
        <w:t xml:space="preserve"> </w:t>
      </w:r>
    </w:p>
    <w:p w14:paraId="6A8516EE" w14:textId="4E476C80" w:rsidR="00B041D8" w:rsidRPr="00C25575" w:rsidRDefault="00B041D8" w:rsidP="00CD0E59">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METHODS</w:t>
      </w:r>
    </w:p>
    <w:p w14:paraId="251A5B6B" w14:textId="77777777" w:rsidR="00BF1084" w:rsidRPr="00B8344E" w:rsidRDefault="00BF1084" w:rsidP="00BF1084">
      <w:pPr>
        <w:rPr>
          <w:lang w:val="en-US"/>
        </w:rPr>
      </w:pPr>
    </w:p>
    <w:p w14:paraId="5E0C736A" w14:textId="135C28AF" w:rsidR="004A66E1" w:rsidRPr="00B8344E" w:rsidRDefault="0029324F"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Subjects.</w:t>
      </w:r>
      <w:r w:rsidRPr="00B8344E">
        <w:rPr>
          <w:rFonts w:ascii="Arial" w:hAnsi="Arial" w:cs="Arial"/>
          <w:b/>
          <w:bCs/>
          <w:lang w:val="en-GB" w:eastAsia="es-ES"/>
        </w:rPr>
        <w:t xml:space="preserve"> </w:t>
      </w:r>
      <w:r w:rsidR="003C14EF" w:rsidRPr="00B8344E">
        <w:rPr>
          <w:rFonts w:ascii="Arial" w:hAnsi="Arial" w:cs="Arial"/>
          <w:lang w:val="en-GB" w:eastAsia="es-ES"/>
        </w:rPr>
        <w:t>70</w:t>
      </w:r>
      <w:r w:rsidRPr="00B8344E">
        <w:rPr>
          <w:rFonts w:ascii="Arial" w:hAnsi="Arial" w:cs="Arial"/>
          <w:lang w:val="en-GB" w:eastAsia="es-ES"/>
        </w:rPr>
        <w:t xml:space="preserve"> healthy right-handed native Spanish-speaking subjects took part in this study [35 male, 35 female (age range, 18–32 </w:t>
      </w:r>
      <w:proofErr w:type="spellStart"/>
      <w:r w:rsidRPr="00B8344E">
        <w:rPr>
          <w:rFonts w:ascii="Arial" w:hAnsi="Arial" w:cs="Arial"/>
          <w:lang w:val="en-GB" w:eastAsia="es-ES"/>
        </w:rPr>
        <w:t>yr</w:t>
      </w:r>
      <w:proofErr w:type="spellEnd"/>
      <w:r w:rsidRPr="00B8344E">
        <w:rPr>
          <w:rFonts w:ascii="Arial" w:hAnsi="Arial" w:cs="Arial"/>
          <w:lang w:val="en-GB" w:eastAsia="es-ES"/>
        </w:rPr>
        <w:t xml:space="preserve">; mean age, 22.5)]. All subjects gave informed consent and </w:t>
      </w:r>
      <w:r w:rsidR="00DD0CCC" w:rsidRPr="00B8344E">
        <w:rPr>
          <w:rFonts w:ascii="Arial" w:hAnsi="Arial" w:cs="Arial"/>
          <w:lang w:val="en-GB" w:eastAsia="es-ES"/>
        </w:rPr>
        <w:t>did not have</w:t>
      </w:r>
      <w:r w:rsidRPr="00B8344E">
        <w:rPr>
          <w:rFonts w:ascii="Arial" w:hAnsi="Arial" w:cs="Arial"/>
          <w:lang w:val="en-GB" w:eastAsia="es-ES"/>
        </w:rPr>
        <w:t xml:space="preserve"> neurological or psychiatric history. </w:t>
      </w:r>
      <w:r w:rsidR="00BA3B3C" w:rsidRPr="00B8344E">
        <w:rPr>
          <w:rFonts w:ascii="Arial" w:hAnsi="Arial" w:cs="Arial"/>
          <w:lang w:val="en-GB" w:eastAsia="es-ES"/>
        </w:rPr>
        <w:t xml:space="preserve">Sample size was calculated using original data from </w:t>
      </w:r>
      <w:r w:rsidR="00BA3B3C" w:rsidRPr="00B8344E">
        <w:rPr>
          <w:rFonts w:ascii="Arial" w:hAnsi="Arial" w:cs="Arial"/>
          <w:lang w:val="en-GB" w:eastAsia="es-ES"/>
        </w:rPr>
        <w:fldChar w:fldCharType="begin" w:fldLock="1"/>
      </w:r>
      <w:r w:rsidR="007B0768"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BA3B3C" w:rsidRPr="00B8344E">
        <w:rPr>
          <w:rFonts w:ascii="Arial" w:hAnsi="Arial" w:cs="Arial"/>
          <w:lang w:val="en-GB" w:eastAsia="es-ES"/>
        </w:rPr>
        <w:fldChar w:fldCharType="separate"/>
      </w:r>
      <w:r w:rsidR="00BA3B3C" w:rsidRPr="00B8344E">
        <w:rPr>
          <w:rFonts w:ascii="Arial" w:hAnsi="Arial" w:cs="Arial"/>
          <w:noProof/>
          <w:lang w:val="en-GB" w:eastAsia="es-ES"/>
        </w:rPr>
        <w:t>(Strange et al., 2003)</w:t>
      </w:r>
      <w:r w:rsidR="00BA3B3C" w:rsidRPr="00B8344E">
        <w:rPr>
          <w:rFonts w:ascii="Arial" w:hAnsi="Arial" w:cs="Arial"/>
          <w:lang w:val="en-GB" w:eastAsia="es-ES"/>
        </w:rPr>
        <w:fldChar w:fldCharType="end"/>
      </w:r>
      <w:r w:rsidR="00BA3B3C" w:rsidRPr="00B8344E">
        <w:rPr>
          <w:rFonts w:ascii="Arial" w:hAnsi="Arial" w:cs="Arial"/>
          <w:lang w:val="en-GB" w:eastAsia="es-ES"/>
        </w:rPr>
        <w:t xml:space="preserve"> and G*Power software</w:t>
      </w:r>
      <w:r w:rsidR="007B0768" w:rsidRPr="00B8344E">
        <w:rPr>
          <w:rFonts w:ascii="Arial" w:hAnsi="Arial" w:cs="Arial"/>
          <w:lang w:val="en-GB" w:eastAsia="es-ES"/>
        </w:rPr>
        <w:t xml:space="preserve"> </w:t>
      </w:r>
      <w:r w:rsidR="007B0768" w:rsidRPr="00B8344E">
        <w:rPr>
          <w:rFonts w:ascii="Arial" w:hAnsi="Arial" w:cs="Arial"/>
          <w:lang w:val="en-GB" w:eastAsia="es-ES"/>
        </w:rPr>
        <w:fldChar w:fldCharType="begin" w:fldLock="1"/>
      </w:r>
      <w:r w:rsidR="00541C3C" w:rsidRPr="00B8344E">
        <w:rPr>
          <w:rFonts w:ascii="Arial" w:hAnsi="Arial" w:cs="Arial"/>
          <w:lang w:val="en-GB" w:eastAsia="es-ES"/>
        </w:rPr>
        <w:instrText>ADDIN CSL_CITATION {"citationItems":[{"id":"ITEM-1","itemData":{"DOI":"10.3758/BRM.41.4.1149","ISSN":"1554351X","PMID":"19897823","abstract":"G*Power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 2009 The Psychonomic Society. Inc.","author":[{"dropping-particle":"","family":"Erdfelder","given":"Edgar","non-dropping-particle":"","parse-names":false,"suffix":""},{"dropping-particle":"","family":"Faul","given":"Franz","non-dropping-particle":"","parse-names":false,"suffix":""},{"dropping-particle":"","family":"Buchner","given":"Axel","non-dropping-particle":"","parse-names":false,"suffix":""},{"dropping-particle":"","family":"Lang","given":"Albert Georg","non-dropping-particle":"","parse-names":false,"suffix":""}],"container-title":"Behavior Research Methods","id":"ITEM-1","issue":"4","issued":{"date-parts":[["2009"]]},"page":"1149-1160","title":"Statistical power analyses using G*Power 3.1: Tests for correlation and regression analyses","type":"article-journal","volume":"41"},"uris":["http://www.mendeley.com/documents/?uuid=ced6150b-9fa1-4042-9467-3c6a6a740bb6"]},{"id":"ITEM-2","itemData":{"DOI":"10.3758/BF03193146","ISSN":"1554351X","PMID":"17695343","abstract":"G*Power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χ2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Copyright 2007 Psychonomic Society, Inc.","author":[{"dropping-particle":"","family":"Faul","given":"Franz","non-dropping-particle":"","parse-names":false,"suffix":""},{"dropping-particle":"","family":"Erdfelder","given":"Edgar","non-dropping-particle":"","parse-names":false,"suffix":""},{"dropping-particle":"","family":"Lang","given":"Albert Georg","non-dropping-particle":"","parse-names":false,"suffix":""},{"dropping-particle":"","family":"Buchner","given":"Axel","non-dropping-particle":"","parse-names":false,"suffix":""}],"container-title":"Behavior Research Methods","id":"ITEM-2","issue":"2","issued":{"date-parts":[["2007"]]},"page":"175-191","title":"G*Power 3: A flexible statistical power analysis program for the social, behavioral, and biomedical sciences","type":"article-journal","volume":"39"},"uris":["http://www.mendeley.com/documents/?uuid=724e3908-46fe-496d-9c11-a0c638716c83"]}],"mendeley":{"formattedCitation":"(Erdfelder, Faul, Buchner, &amp; Lang, 2009; Faul, Erdfelder, Lang, &amp; Buchner, 2007)","plainTextFormattedCitation":"(Erdfelder, Faul, Buchner, &amp; Lang, 2009; Faul, Erdfelder, Lang, &amp; Buchner, 2007)","previouslyFormattedCitation":"(Erdfelder, Faul, Buchner, &amp; Lang, 2009; Faul, Erdfelder, Lang, &amp; Buchner, 2007)"},"properties":{"noteIndex":0},"schema":"https://github.com/citation-style-language/schema/raw/master/csl-citation.json"}</w:instrText>
      </w:r>
      <w:r w:rsidR="007B0768" w:rsidRPr="00B8344E">
        <w:rPr>
          <w:rFonts w:ascii="Arial" w:hAnsi="Arial" w:cs="Arial"/>
          <w:lang w:val="en-GB" w:eastAsia="es-ES"/>
        </w:rPr>
        <w:fldChar w:fldCharType="separate"/>
      </w:r>
      <w:r w:rsidR="00902CAC" w:rsidRPr="00B8344E">
        <w:rPr>
          <w:rFonts w:ascii="Arial" w:hAnsi="Arial" w:cs="Arial"/>
          <w:noProof/>
          <w:lang w:val="en-GB" w:eastAsia="es-ES"/>
        </w:rPr>
        <w:t>(Erdfelder, Faul, Buchner, &amp; Lang, 2009; Faul, Erdfelder, Lang, &amp; Buchner, 2007)</w:t>
      </w:r>
      <w:r w:rsidR="007B0768" w:rsidRPr="00B8344E">
        <w:rPr>
          <w:rFonts w:ascii="Arial" w:hAnsi="Arial" w:cs="Arial"/>
          <w:lang w:val="en-GB" w:eastAsia="es-ES"/>
        </w:rPr>
        <w:fldChar w:fldCharType="end"/>
      </w:r>
      <w:r w:rsidR="00BA3B3C" w:rsidRPr="00B8344E">
        <w:rPr>
          <w:rFonts w:ascii="Arial" w:hAnsi="Arial" w:cs="Arial"/>
          <w:lang w:val="en-US" w:eastAsia="es-ES"/>
        </w:rPr>
        <w:t xml:space="preserve"> using an a priori power analysis for t-tests (means difference between matched pairs) with an effect size </w:t>
      </w:r>
      <w:proofErr w:type="spellStart"/>
      <w:r w:rsidR="00BA3B3C" w:rsidRPr="00B8344E">
        <w:rPr>
          <w:rFonts w:ascii="Arial" w:hAnsi="Arial" w:cs="Arial"/>
          <w:lang w:val="en-US" w:eastAsia="es-ES"/>
        </w:rPr>
        <w:t>dz</w:t>
      </w:r>
      <w:proofErr w:type="spellEnd"/>
      <w:r w:rsidR="00BA3B3C" w:rsidRPr="00B8344E">
        <w:rPr>
          <w:rFonts w:ascii="Arial" w:hAnsi="Arial" w:cs="Arial"/>
          <w:lang w:val="en-US" w:eastAsia="es-ES"/>
        </w:rPr>
        <w:t xml:space="preserve">=1.84, </w:t>
      </w:r>
      <m:oMath>
        <m:r>
          <w:rPr>
            <w:rFonts w:ascii="Cambria Math" w:hAnsi="Cambria Math" w:cs="Arial"/>
            <w:lang w:val="en-US" w:eastAsia="es-ES"/>
          </w:rPr>
          <m:t>α</m:t>
        </m:r>
      </m:oMath>
      <w:r w:rsidR="00BA3B3C" w:rsidRPr="00B8344E">
        <w:rPr>
          <w:rFonts w:ascii="Arial" w:eastAsiaTheme="minorEastAsia" w:hAnsi="Arial" w:cs="Arial"/>
          <w:lang w:val="en-US" w:eastAsia="es-ES"/>
        </w:rPr>
        <w:t>=0.05 a</w:t>
      </w:r>
      <w:proofErr w:type="spellStart"/>
      <w:r w:rsidR="00BA3B3C" w:rsidRPr="00B8344E">
        <w:rPr>
          <w:rFonts w:ascii="Arial" w:eastAsiaTheme="minorEastAsia" w:hAnsi="Arial" w:cs="Arial"/>
          <w:lang w:val="en-US" w:eastAsia="es-ES"/>
        </w:rPr>
        <w:t>nd</w:t>
      </w:r>
      <w:proofErr w:type="spellEnd"/>
      <w:r w:rsidR="00BA3B3C" w:rsidRPr="00B8344E">
        <w:rPr>
          <w:rFonts w:ascii="Arial" w:eastAsiaTheme="minorEastAsia" w:hAnsi="Arial" w:cs="Arial"/>
          <w:lang w:val="en-US" w:eastAsia="es-ES"/>
        </w:rPr>
        <w:t xml:space="preserve"> power set at 0.95. </w:t>
      </w:r>
      <w:r w:rsidR="00880AE9" w:rsidRPr="00B8344E">
        <w:rPr>
          <w:rFonts w:ascii="Arial" w:eastAsiaTheme="minorEastAsia" w:hAnsi="Arial" w:cs="Arial"/>
          <w:lang w:val="en-US" w:eastAsia="es-ES"/>
        </w:rPr>
        <w:t xml:space="preserve">Effect size calculation returned a total sample size of 7 which we then multiplied by 5 SOA groups (n=35) and doubled </w:t>
      </w:r>
      <w:r w:rsidR="00936DA0" w:rsidRPr="00B8344E">
        <w:rPr>
          <w:rFonts w:ascii="Arial" w:eastAsiaTheme="minorEastAsia" w:hAnsi="Arial" w:cs="Arial"/>
          <w:lang w:val="en-US" w:eastAsia="es-ES"/>
        </w:rPr>
        <w:t>because</w:t>
      </w:r>
      <w:r w:rsidR="00880AE9" w:rsidRPr="00B8344E">
        <w:rPr>
          <w:rFonts w:ascii="Arial" w:eastAsiaTheme="minorEastAsia" w:hAnsi="Arial" w:cs="Arial"/>
          <w:lang w:val="en-US" w:eastAsia="es-ES"/>
        </w:rPr>
        <w:t xml:space="preserve"> in the present task there were about half </w:t>
      </w:r>
      <w:r w:rsidR="004A66E1" w:rsidRPr="00B8344E">
        <w:rPr>
          <w:rFonts w:ascii="Arial" w:eastAsiaTheme="minorEastAsia" w:hAnsi="Arial" w:cs="Arial"/>
          <w:lang w:val="en-US" w:eastAsia="es-ES"/>
        </w:rPr>
        <w:t xml:space="preserve">the </w:t>
      </w:r>
      <w:r w:rsidR="00880AE9" w:rsidRPr="00B8344E">
        <w:rPr>
          <w:rFonts w:ascii="Arial" w:eastAsiaTheme="minorEastAsia" w:hAnsi="Arial" w:cs="Arial"/>
          <w:lang w:val="en-US" w:eastAsia="es-ES"/>
        </w:rPr>
        <w:t>number of trials compared to the original 2003 paper</w:t>
      </w:r>
      <w:r w:rsidR="00573B0C" w:rsidRPr="00B8344E">
        <w:rPr>
          <w:rFonts w:ascii="Arial" w:eastAsiaTheme="minorEastAsia" w:hAnsi="Arial" w:cs="Arial"/>
          <w:lang w:val="en-US" w:eastAsia="es-ES"/>
        </w:rPr>
        <w:t xml:space="preserve"> (</w:t>
      </w:r>
      <w:r w:rsidR="00C07A5F" w:rsidRPr="00B8344E">
        <w:rPr>
          <w:rFonts w:ascii="Arial" w:eastAsiaTheme="minorEastAsia" w:hAnsi="Arial" w:cs="Arial"/>
          <w:lang w:val="en-US" w:eastAsia="es-ES"/>
        </w:rPr>
        <w:t>because</w:t>
      </w:r>
      <w:r w:rsidR="00573B0C" w:rsidRPr="00B8344E">
        <w:rPr>
          <w:rFonts w:ascii="Arial" w:eastAsiaTheme="minorEastAsia" w:hAnsi="Arial" w:cs="Arial"/>
          <w:lang w:val="en-US" w:eastAsia="es-ES"/>
        </w:rPr>
        <w:t xml:space="preserve"> only one oddball type is presented in each list, as described below)</w:t>
      </w:r>
      <w:r w:rsidR="00880AE9" w:rsidRPr="00B8344E">
        <w:rPr>
          <w:rFonts w:ascii="Arial" w:eastAsiaTheme="minorEastAsia" w:hAnsi="Arial" w:cs="Arial"/>
          <w:lang w:val="en-US" w:eastAsia="es-ES"/>
        </w:rPr>
        <w:t xml:space="preserve">. </w:t>
      </w:r>
    </w:p>
    <w:p w14:paraId="0B640B20" w14:textId="2CE7A79E" w:rsidR="00885F49" w:rsidRPr="00B8344E" w:rsidRDefault="00885F49" w:rsidP="004A66E1">
      <w:pPr>
        <w:autoSpaceDE w:val="0"/>
        <w:autoSpaceDN w:val="0"/>
        <w:adjustRightInd w:val="0"/>
        <w:spacing w:line="480" w:lineRule="auto"/>
        <w:ind w:firstLine="720"/>
        <w:jc w:val="both"/>
        <w:rPr>
          <w:rFonts w:ascii="Arial" w:hAnsi="Arial" w:cs="Arial"/>
          <w:lang w:val="en-US" w:eastAsia="es-ES"/>
        </w:rPr>
      </w:pPr>
      <w:r w:rsidRPr="00B8344E">
        <w:rPr>
          <w:rStyle w:val="Heading2Char"/>
          <w:rFonts w:ascii="Arial" w:hAnsi="Arial" w:cs="Arial"/>
          <w:b/>
          <w:bCs/>
          <w:color w:val="auto"/>
        </w:rPr>
        <w:t>Stimuli.</w:t>
      </w:r>
      <w:r w:rsidRPr="00B8344E">
        <w:rPr>
          <w:rFonts w:ascii="Arial" w:hAnsi="Arial" w:cs="Arial"/>
          <w:lang w:val="en-GB" w:eastAsia="es-ES"/>
        </w:rPr>
        <w:t xml:space="preserve"> Lists were based on those </w:t>
      </w:r>
      <w:r w:rsidR="00DD0CCC" w:rsidRPr="00B8344E">
        <w:rPr>
          <w:rFonts w:ascii="Arial" w:hAnsi="Arial" w:cs="Arial"/>
          <w:lang w:val="en-GB" w:eastAsia="es-ES"/>
        </w:rPr>
        <w:t xml:space="preserve">used </w:t>
      </w:r>
      <w:r w:rsidRPr="00B8344E">
        <w:rPr>
          <w:rFonts w:ascii="Arial" w:hAnsi="Arial" w:cs="Arial"/>
          <w:lang w:val="en-GB" w:eastAsia="es-ES"/>
        </w:rPr>
        <w:t>in Strange et al. (2003), translated from English to Spanish, and normed for emotional valence and semantic relatedness by a separate group of 11 native Spanish-speaking subjects [5 male, 6 female (age range</w:t>
      </w:r>
      <w:r w:rsidR="00886C83" w:rsidRPr="00B8344E">
        <w:rPr>
          <w:rFonts w:ascii="Arial" w:hAnsi="Arial" w:cs="Arial"/>
          <w:lang w:val="en-GB" w:eastAsia="es-ES"/>
        </w:rPr>
        <w:t xml:space="preserve">: </w:t>
      </w:r>
      <w:r w:rsidRPr="00B8344E">
        <w:rPr>
          <w:rFonts w:ascii="Arial" w:hAnsi="Arial" w:cs="Arial"/>
          <w:lang w:val="en-GB" w:eastAsia="es-ES"/>
        </w:rPr>
        <w:t>25-34; mean age</w:t>
      </w:r>
      <w:r w:rsidR="00886C83" w:rsidRPr="00B8344E">
        <w:rPr>
          <w:rFonts w:ascii="Arial" w:hAnsi="Arial" w:cs="Arial"/>
          <w:lang w:val="en-GB" w:eastAsia="es-ES"/>
        </w:rPr>
        <w:t>:</w:t>
      </w:r>
      <w:r w:rsidRPr="00B8344E">
        <w:rPr>
          <w:rFonts w:ascii="Arial" w:hAnsi="Arial" w:cs="Arial"/>
          <w:lang w:val="en-GB" w:eastAsia="es-ES"/>
        </w:rPr>
        <w:t xml:space="preserve"> 30.2)].</w:t>
      </w:r>
    </w:p>
    <w:p w14:paraId="78A1C0BC" w14:textId="4CD04E2E" w:rsidR="0029324F" w:rsidRPr="00B8344E" w:rsidRDefault="0029324F" w:rsidP="00BF1084">
      <w:pPr>
        <w:autoSpaceDE w:val="0"/>
        <w:autoSpaceDN w:val="0"/>
        <w:adjustRightInd w:val="0"/>
        <w:spacing w:line="480" w:lineRule="auto"/>
        <w:ind w:firstLine="720"/>
        <w:jc w:val="both"/>
        <w:rPr>
          <w:rFonts w:ascii="Arial" w:hAnsi="Arial" w:cs="Arial"/>
          <w:lang w:val="en-GB" w:eastAsia="es-ES"/>
        </w:rPr>
      </w:pPr>
      <w:r w:rsidRPr="00B8344E">
        <w:rPr>
          <w:rStyle w:val="Heading2Char"/>
          <w:rFonts w:ascii="Arial" w:hAnsi="Arial" w:cs="Arial"/>
          <w:b/>
          <w:bCs/>
          <w:color w:val="auto"/>
        </w:rPr>
        <w:t>Task.</w:t>
      </w:r>
      <w:r w:rsidRPr="00B8344E">
        <w:rPr>
          <w:rFonts w:ascii="Arial" w:hAnsi="Arial" w:cs="Arial"/>
          <w:b/>
          <w:lang w:val="en-GB" w:eastAsia="es-ES"/>
        </w:rPr>
        <w:t xml:space="preserve"> </w:t>
      </w:r>
      <w:r w:rsidRPr="00B8344E">
        <w:rPr>
          <w:rFonts w:ascii="Arial" w:hAnsi="Arial" w:cs="Arial"/>
          <w:lang w:val="en-GB" w:eastAsia="es-ES"/>
        </w:rPr>
        <w:t xml:space="preserve">Subjects were presented with </w:t>
      </w:r>
      <w:r w:rsidR="00D12300" w:rsidRPr="00B8344E">
        <w:rPr>
          <w:rFonts w:ascii="Arial" w:hAnsi="Arial" w:cs="Arial"/>
          <w:lang w:val="en-GB" w:eastAsia="es-ES"/>
        </w:rPr>
        <w:t>40</w:t>
      </w:r>
      <w:r w:rsidRPr="00B8344E">
        <w:rPr>
          <w:rFonts w:ascii="Arial" w:hAnsi="Arial" w:cs="Arial"/>
          <w:lang w:val="en-GB" w:eastAsia="es-ES"/>
        </w:rPr>
        <w:t xml:space="preserve"> lists of 14 nouns with the words ‘‘New List’’ presented between lists. For each list, 13 of the nouns were of the same semantic category</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e.g</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animals, occupations)</w:t>
      </w:r>
      <w:r w:rsidRPr="00B8344E">
        <w:rPr>
          <w:rFonts w:ascii="Arial" w:hAnsi="Arial" w:cs="Arial"/>
          <w:lang w:val="en-GB" w:eastAsia="es-ES"/>
        </w:rPr>
        <w:t xml:space="preserve">, emotionally neutral, and were all presented in the same font. These are referred to as control nouns. To set the context, the first five </w:t>
      </w:r>
      <w:r w:rsidRPr="00B8344E">
        <w:rPr>
          <w:rFonts w:ascii="Arial" w:hAnsi="Arial" w:cs="Arial"/>
          <w:lang w:val="en-GB" w:eastAsia="es-ES"/>
        </w:rPr>
        <w:lastRenderedPageBreak/>
        <w:t>nouns in each list were always control nouns</w:t>
      </w:r>
      <w:r w:rsidR="00D950B9" w:rsidRPr="00B8344E">
        <w:rPr>
          <w:rFonts w:ascii="Arial" w:hAnsi="Arial" w:cs="Arial"/>
          <w:lang w:val="en-GB" w:eastAsia="es-ES"/>
        </w:rPr>
        <w:t xml:space="preserve"> (</w:t>
      </w:r>
      <w:proofErr w:type="gramStart"/>
      <w:r w:rsidR="00D950B9" w:rsidRPr="00B8344E">
        <w:rPr>
          <w:rFonts w:ascii="Arial" w:hAnsi="Arial" w:cs="Arial"/>
          <w:i/>
          <w:iCs/>
          <w:lang w:val="en-GB" w:eastAsia="es-ES"/>
        </w:rPr>
        <w:t>i.e</w:t>
      </w:r>
      <w:r w:rsidR="00DD0CCC" w:rsidRPr="00B8344E">
        <w:rPr>
          <w:rFonts w:ascii="Arial" w:hAnsi="Arial" w:cs="Arial"/>
          <w:i/>
          <w:iCs/>
          <w:lang w:val="en-GB" w:eastAsia="es-ES"/>
        </w:rPr>
        <w:t>.</w:t>
      </w:r>
      <w:proofErr w:type="gramEnd"/>
      <w:r w:rsidR="00D950B9" w:rsidRPr="00B8344E">
        <w:rPr>
          <w:rFonts w:ascii="Arial" w:hAnsi="Arial" w:cs="Arial"/>
          <w:lang w:val="en-GB" w:eastAsia="es-ES"/>
        </w:rPr>
        <w:t xml:space="preserve"> not oddballs)</w:t>
      </w:r>
      <w:r w:rsidRPr="00B8344E">
        <w:rPr>
          <w:rFonts w:ascii="Arial" w:hAnsi="Arial" w:cs="Arial"/>
          <w:lang w:val="en-GB" w:eastAsia="es-ES"/>
        </w:rPr>
        <w:t>. Twenty lists contained an emotional oddball, aversive in content</w:t>
      </w:r>
      <w:r w:rsidR="00DD0CCC" w:rsidRPr="00B8344E">
        <w:rPr>
          <w:rFonts w:ascii="Arial" w:hAnsi="Arial" w:cs="Arial"/>
          <w:lang w:val="en-GB" w:eastAsia="es-ES"/>
        </w:rPr>
        <w:t>,</w:t>
      </w:r>
      <w:r w:rsidRPr="00B8344E">
        <w:rPr>
          <w:rFonts w:ascii="Arial" w:hAnsi="Arial" w:cs="Arial"/>
          <w:lang w:val="en-GB" w:eastAsia="es-ES"/>
        </w:rPr>
        <w:t xml:space="preserve"> but of the same category and perceptually identical to control nouns. The remaining 20 lists contained a perceptual oddball. </w:t>
      </w:r>
      <w:r w:rsidR="00CC1ABD" w:rsidRPr="00B8344E">
        <w:rPr>
          <w:rFonts w:ascii="Arial" w:hAnsi="Arial" w:cs="Arial"/>
          <w:lang w:val="en-GB" w:eastAsia="es-ES"/>
        </w:rPr>
        <w:t xml:space="preserve">All oddballs were </w:t>
      </w:r>
      <w:r w:rsidR="00CA7E80" w:rsidRPr="00B8344E">
        <w:rPr>
          <w:rFonts w:ascii="Arial" w:hAnsi="Arial" w:cs="Arial"/>
          <w:lang w:val="en-GB" w:eastAsia="es-ES"/>
        </w:rPr>
        <w:t>randomly allocated to</w:t>
      </w:r>
      <w:r w:rsidR="00CC1ABD" w:rsidRPr="00B8344E">
        <w:rPr>
          <w:rFonts w:ascii="Arial" w:hAnsi="Arial" w:cs="Arial"/>
          <w:lang w:val="en-GB" w:eastAsia="es-ES"/>
        </w:rPr>
        <w:t xml:space="preserve"> the 7</w:t>
      </w:r>
      <w:r w:rsidR="00CC1ABD" w:rsidRPr="00B8344E">
        <w:rPr>
          <w:rFonts w:ascii="Arial" w:hAnsi="Arial" w:cs="Arial"/>
          <w:vertAlign w:val="superscript"/>
          <w:lang w:val="en-GB" w:eastAsia="es-ES"/>
        </w:rPr>
        <w:t>th</w:t>
      </w:r>
      <w:r w:rsidR="00CC1ABD" w:rsidRPr="00B8344E">
        <w:rPr>
          <w:rFonts w:ascii="Arial" w:hAnsi="Arial" w:cs="Arial"/>
          <w:lang w:val="en-GB" w:eastAsia="es-ES"/>
        </w:rPr>
        <w:t>, 8</w:t>
      </w:r>
      <w:r w:rsidR="00CC1ABD" w:rsidRPr="00B8344E">
        <w:rPr>
          <w:rFonts w:ascii="Arial" w:hAnsi="Arial" w:cs="Arial"/>
          <w:vertAlign w:val="superscript"/>
          <w:lang w:val="en-GB" w:eastAsia="es-ES"/>
        </w:rPr>
        <w:t>th</w:t>
      </w:r>
      <w:r w:rsidR="00CC1ABD" w:rsidRPr="00B8344E">
        <w:rPr>
          <w:rFonts w:ascii="Arial" w:hAnsi="Arial" w:cs="Arial"/>
          <w:lang w:val="en-GB" w:eastAsia="es-ES"/>
        </w:rPr>
        <w:t>, 9</w:t>
      </w:r>
      <w:r w:rsidR="00CC1ABD" w:rsidRPr="00B8344E">
        <w:rPr>
          <w:rFonts w:ascii="Arial" w:hAnsi="Arial" w:cs="Arial"/>
          <w:vertAlign w:val="superscript"/>
          <w:lang w:val="en-GB" w:eastAsia="es-ES"/>
        </w:rPr>
        <w:t>th</w:t>
      </w:r>
      <w:r w:rsidR="00CC1ABD" w:rsidRPr="00B8344E">
        <w:rPr>
          <w:rFonts w:ascii="Arial" w:hAnsi="Arial" w:cs="Arial"/>
          <w:lang w:val="en-GB" w:eastAsia="es-ES"/>
        </w:rPr>
        <w:t>, 11</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or 12</w:t>
      </w:r>
      <w:r w:rsidR="00CC1ABD" w:rsidRPr="00B8344E">
        <w:rPr>
          <w:rFonts w:ascii="Arial" w:hAnsi="Arial" w:cs="Arial"/>
          <w:vertAlign w:val="superscript"/>
          <w:lang w:val="en-GB" w:eastAsia="es-ES"/>
        </w:rPr>
        <w:t>th</w:t>
      </w:r>
      <w:r w:rsidR="00CC1ABD" w:rsidRPr="00B8344E">
        <w:rPr>
          <w:rFonts w:ascii="Arial" w:hAnsi="Arial" w:cs="Arial"/>
          <w:lang w:val="en-GB" w:eastAsia="es-ES"/>
        </w:rPr>
        <w:t xml:space="preserve"> serial position</w:t>
      </w:r>
      <w:r w:rsidR="00345238" w:rsidRPr="00B8344E">
        <w:rPr>
          <w:rFonts w:ascii="Arial" w:hAnsi="Arial" w:cs="Arial"/>
          <w:lang w:val="en-GB" w:eastAsia="es-ES"/>
        </w:rPr>
        <w:t xml:space="preserve">, thereby maximising list position distance between oddballs and control nouns, permitting at least </w:t>
      </w:r>
      <w:r w:rsidR="00886C83" w:rsidRPr="00B8344E">
        <w:rPr>
          <w:rFonts w:ascii="Arial" w:hAnsi="Arial" w:cs="Arial"/>
          <w:lang w:val="en-GB" w:eastAsia="es-ES"/>
        </w:rPr>
        <w:t>two</w:t>
      </w:r>
      <w:r w:rsidR="00345238" w:rsidRPr="00B8344E">
        <w:rPr>
          <w:rFonts w:ascii="Arial" w:hAnsi="Arial" w:cs="Arial"/>
          <w:lang w:val="en-GB" w:eastAsia="es-ES"/>
        </w:rPr>
        <w:t xml:space="preserve"> serial positions following an oddball (if presented at serial position 12)</w:t>
      </w:r>
      <w:r w:rsidR="00CC1ABD" w:rsidRPr="00B8344E">
        <w:rPr>
          <w:rFonts w:ascii="Arial" w:hAnsi="Arial" w:cs="Arial"/>
          <w:lang w:val="en-GB" w:eastAsia="es-ES"/>
        </w:rPr>
        <w:t xml:space="preserve">. </w:t>
      </w:r>
      <w:r w:rsidRPr="00B8344E">
        <w:rPr>
          <w:rFonts w:ascii="Arial" w:hAnsi="Arial" w:cs="Arial"/>
          <w:lang w:val="en-GB" w:eastAsia="es-ES"/>
        </w:rPr>
        <w:t>All nouns were presented in Times font, except for perceptual oddballs, which were presented in 20 different fonts. The order of oddball list type was random. Nouns were presented visually in lowercase for 800</w:t>
      </w:r>
      <w:ins w:id="3" w:author="Microsoft Office User" w:date="2021-12-30T11:00:00Z">
        <w:r w:rsidR="00C11B20">
          <w:rPr>
            <w:rFonts w:ascii="Arial" w:hAnsi="Arial" w:cs="Arial"/>
            <w:lang w:val="en-GB" w:eastAsia="es-ES"/>
          </w:rPr>
          <w:t xml:space="preserve"> </w:t>
        </w:r>
      </w:ins>
      <w:proofErr w:type="spellStart"/>
      <w:r w:rsidRPr="00B8344E">
        <w:rPr>
          <w:rFonts w:ascii="Arial" w:hAnsi="Arial" w:cs="Arial"/>
          <w:lang w:val="en-GB" w:eastAsia="es-ES"/>
        </w:rPr>
        <w:t>ms</w:t>
      </w:r>
      <w:proofErr w:type="spellEnd"/>
      <w:r w:rsidRPr="00B8344E">
        <w:rPr>
          <w:rFonts w:ascii="Arial" w:hAnsi="Arial" w:cs="Arial"/>
          <w:lang w:val="en-GB" w:eastAsia="es-ES"/>
        </w:rPr>
        <w:t xml:space="preserve">. Subjects made a push-button response to indicate whether the first letter in each noun contained an enclosed space (shallow encoding task). </w:t>
      </w:r>
      <w:r w:rsidR="00AC280F" w:rsidRPr="00B8344E">
        <w:rPr>
          <w:rFonts w:ascii="Arial" w:hAnsi="Arial" w:cs="Arial"/>
          <w:lang w:val="en-GB" w:eastAsia="es-ES"/>
        </w:rPr>
        <w:t xml:space="preserve">The rate of stimulus presentation was randomly varied at a stimulus onset asynchrony (SOA) of 1, 2, 3, 4 or 6 s, to determine whether the retrograde amnesic effect reported by </w:t>
      </w:r>
      <w:r w:rsidR="00AC280F" w:rsidRPr="00B8344E">
        <w:rPr>
          <w:rFonts w:ascii="Arial" w:hAnsi="Arial" w:cs="Arial"/>
          <w:lang w:val="en-GB" w:eastAsia="es-ES"/>
        </w:rPr>
        <w:fldChar w:fldCharType="begin" w:fldLock="1"/>
      </w:r>
      <w:r w:rsidR="00AC280F" w:rsidRPr="00B8344E">
        <w:rPr>
          <w:rFonts w:ascii="Arial" w:hAnsi="Arial" w:cs="Arial"/>
          <w:lang w:val="en-GB" w:eastAsia="es-E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AC280F" w:rsidRPr="00B8344E">
        <w:rPr>
          <w:rFonts w:ascii="Arial" w:hAnsi="Arial" w:cs="Arial"/>
          <w:lang w:val="en-GB" w:eastAsia="es-ES"/>
        </w:rPr>
        <w:fldChar w:fldCharType="separate"/>
      </w:r>
      <w:r w:rsidR="00AC280F" w:rsidRPr="00B8344E">
        <w:rPr>
          <w:rFonts w:ascii="Arial" w:hAnsi="Arial" w:cs="Arial"/>
          <w:noProof/>
          <w:lang w:val="en-GB" w:eastAsia="es-ES"/>
        </w:rPr>
        <w:t>Strange et al. (2003)</w:t>
      </w:r>
      <w:r w:rsidR="00AC280F" w:rsidRPr="00B8344E">
        <w:rPr>
          <w:rFonts w:ascii="Arial" w:hAnsi="Arial" w:cs="Arial"/>
          <w:lang w:val="en-GB" w:eastAsia="es-ES"/>
        </w:rPr>
        <w:fldChar w:fldCharType="end"/>
      </w:r>
      <w:r w:rsidR="00AC280F" w:rsidRPr="00B8344E">
        <w:rPr>
          <w:rFonts w:ascii="Arial" w:hAnsi="Arial" w:cs="Arial"/>
          <w:lang w:val="en-GB" w:eastAsia="es-ES"/>
        </w:rPr>
        <w:t xml:space="preserve"> spanned to two stimuli or 6</w:t>
      </w:r>
      <w:r w:rsidR="006278A1">
        <w:rPr>
          <w:rFonts w:ascii="Arial" w:hAnsi="Arial" w:cs="Arial"/>
          <w:lang w:val="en-GB" w:eastAsia="es-ES"/>
        </w:rPr>
        <w:t xml:space="preserve"> </w:t>
      </w:r>
      <w:r w:rsidR="00AC280F" w:rsidRPr="00B8344E">
        <w:rPr>
          <w:rFonts w:ascii="Arial" w:hAnsi="Arial" w:cs="Arial"/>
          <w:lang w:val="en-GB" w:eastAsia="es-ES"/>
        </w:rPr>
        <w:t xml:space="preserve">s. </w:t>
      </w:r>
      <w:r w:rsidRPr="00B8344E">
        <w:rPr>
          <w:rFonts w:ascii="Arial" w:hAnsi="Arial" w:cs="Arial"/>
          <w:lang w:val="en-GB" w:eastAsia="es-ES"/>
        </w:rPr>
        <w:t>Thus, for each of the 20 lists for each oddball type</w:t>
      </w:r>
      <w:r w:rsidRPr="00B8344E">
        <w:rPr>
          <w:rFonts w:ascii="Arial" w:hAnsi="Arial" w:cs="Arial"/>
          <w:lang w:val="en-US" w:eastAsia="es-ES"/>
        </w:rPr>
        <w:t xml:space="preserve">, </w:t>
      </w:r>
      <w:r w:rsidR="00886C83" w:rsidRPr="00B8344E">
        <w:rPr>
          <w:rFonts w:ascii="Arial" w:hAnsi="Arial" w:cs="Arial"/>
          <w:lang w:val="en-US" w:eastAsia="es-ES"/>
        </w:rPr>
        <w:t xml:space="preserve">four </w:t>
      </w:r>
      <w:r w:rsidRPr="00B8344E">
        <w:rPr>
          <w:rFonts w:ascii="Arial" w:hAnsi="Arial" w:cs="Arial"/>
          <w:lang w:val="en-US" w:eastAsia="es-ES"/>
        </w:rPr>
        <w:t>of these</w:t>
      </w:r>
      <w:r w:rsidRPr="00B8344E">
        <w:rPr>
          <w:rFonts w:ascii="Arial" w:hAnsi="Arial" w:cs="Arial"/>
          <w:lang w:val="en-GB" w:eastAsia="es-ES"/>
        </w:rPr>
        <w:t xml:space="preserve"> lists were presented at a given SOA. Subjects were informed of the presentation rate in each forthcoming list, by presenting the SOA under the “New List” marker</w:t>
      </w:r>
      <w:r w:rsidR="00FE3C56" w:rsidRPr="00B8344E">
        <w:rPr>
          <w:rFonts w:ascii="Arial" w:hAnsi="Arial" w:cs="Arial"/>
          <w:lang w:val="en-GB" w:eastAsia="es-ES"/>
        </w:rPr>
        <w:t xml:space="preserve"> (Fig. 1A).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rsidRPr="00B8344E" w14:paraId="77CE99C8" w14:textId="77777777" w:rsidTr="006137B1">
        <w:tc>
          <w:tcPr>
            <w:tcW w:w="9016" w:type="dxa"/>
          </w:tcPr>
          <w:p w14:paraId="6FA7149C" w14:textId="7A10BD4B" w:rsidR="00481059" w:rsidRPr="00B8344E" w:rsidRDefault="00015AB8" w:rsidP="0029324F">
            <w:pPr>
              <w:autoSpaceDE w:val="0"/>
              <w:autoSpaceDN w:val="0"/>
              <w:adjustRightInd w:val="0"/>
              <w:spacing w:line="480" w:lineRule="auto"/>
              <w:jc w:val="center"/>
              <w:rPr>
                <w:rFonts w:ascii="Arial" w:hAnsi="Arial" w:cs="Arial"/>
                <w:lang w:val="en-GB" w:eastAsia="es-ES"/>
              </w:rPr>
            </w:pPr>
            <w:r w:rsidRPr="00B8344E">
              <w:rPr>
                <w:rFonts w:ascii="Arial" w:hAnsi="Arial" w:cs="Arial"/>
                <w:noProof/>
                <w:lang w:val="en-GB" w:eastAsia="es-ES"/>
              </w:rPr>
              <w:lastRenderedPageBreak/>
              <w:drawing>
                <wp:inline distT="0" distB="0" distL="0" distR="0" wp14:anchorId="247F67F3" wp14:editId="4287813B">
                  <wp:extent cx="5595403" cy="4196862"/>
                  <wp:effectExtent l="0" t="0" r="571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stretch>
                            <a:fillRect/>
                          </a:stretch>
                        </pic:blipFill>
                        <pic:spPr>
                          <a:xfrm>
                            <a:off x="0" y="0"/>
                            <a:ext cx="5601284" cy="4201273"/>
                          </a:xfrm>
                          <a:prstGeom prst="rect">
                            <a:avLst/>
                          </a:prstGeom>
                        </pic:spPr>
                      </pic:pic>
                    </a:graphicData>
                  </a:graphic>
                </wp:inline>
              </w:drawing>
            </w:r>
          </w:p>
        </w:tc>
      </w:tr>
      <w:tr w:rsidR="00481059" w:rsidRPr="00B8344E" w14:paraId="193B08E1" w14:textId="77777777" w:rsidTr="006137B1">
        <w:tc>
          <w:tcPr>
            <w:tcW w:w="9016" w:type="dxa"/>
          </w:tcPr>
          <w:p w14:paraId="4BEE8A43" w14:textId="1F983F24" w:rsidR="00481059" w:rsidRPr="00B8344E" w:rsidRDefault="00481059" w:rsidP="00C468BE">
            <w:pPr>
              <w:autoSpaceDE w:val="0"/>
              <w:autoSpaceDN w:val="0"/>
              <w:adjustRightInd w:val="0"/>
              <w:jc w:val="both"/>
              <w:rPr>
                <w:rFonts w:ascii="Arial" w:hAnsi="Arial" w:cs="Arial"/>
                <w:lang w:val="en-GB" w:eastAsia="es-ES"/>
              </w:rPr>
            </w:pPr>
            <w:r w:rsidRPr="00B8344E">
              <w:rPr>
                <w:rFonts w:ascii="Arial" w:hAnsi="Arial" w:cs="Arial"/>
                <w:b/>
                <w:bCs/>
                <w:color w:val="000000" w:themeColor="text1"/>
                <w:lang w:val="en-GB" w:eastAsia="es-ES"/>
              </w:rPr>
              <w:t xml:space="preserve">Figure </w:t>
            </w:r>
            <w:r w:rsidR="00F96ABA" w:rsidRPr="00B8344E">
              <w:rPr>
                <w:rFonts w:ascii="Arial" w:hAnsi="Arial" w:cs="Arial"/>
                <w:b/>
                <w:bCs/>
                <w:color w:val="000000" w:themeColor="text1"/>
                <w:lang w:val="en-GB" w:eastAsia="es-ES"/>
              </w:rPr>
              <w:t>1</w:t>
            </w:r>
            <w:r w:rsidRPr="00B8344E">
              <w:rPr>
                <w:rFonts w:ascii="Arial" w:hAnsi="Arial" w:cs="Arial"/>
                <w:b/>
                <w:bCs/>
                <w:color w:val="000000" w:themeColor="text1"/>
                <w:lang w:val="en-GB" w:eastAsia="es-ES"/>
              </w:rPr>
              <w:t>.</w:t>
            </w:r>
            <w:r w:rsidR="00345238" w:rsidRPr="00B8344E">
              <w:rPr>
                <w:rFonts w:ascii="Arial" w:hAnsi="Arial" w:cs="Arial"/>
                <w:b/>
                <w:bCs/>
                <w:color w:val="000000" w:themeColor="text1"/>
                <w:lang w:val="en-GB" w:eastAsia="es-ES"/>
              </w:rPr>
              <w:t xml:space="preserve"> Memory task and total recall performance for list types.</w:t>
            </w:r>
            <w:r w:rsidR="00C033EB" w:rsidRPr="00B8344E">
              <w:rPr>
                <w:rFonts w:ascii="Arial" w:hAnsi="Arial" w:cs="Arial"/>
                <w:b/>
                <w:bCs/>
                <w:color w:val="000000" w:themeColor="text1"/>
                <w:lang w:val="en-GB" w:eastAsia="es-ES"/>
              </w:rPr>
              <w:t xml:space="preserve"> </w:t>
            </w:r>
            <w:r w:rsidR="003F0998" w:rsidRPr="00B8344E">
              <w:rPr>
                <w:rFonts w:ascii="Arial" w:hAnsi="Arial" w:cs="Arial"/>
                <w:color w:val="000000" w:themeColor="text1"/>
                <w:lang w:val="en-GB" w:eastAsia="es-ES"/>
              </w:rPr>
              <w:t xml:space="preserve">A) </w:t>
            </w:r>
            <w:r w:rsidR="00C033EB" w:rsidRPr="00B8344E">
              <w:rPr>
                <w:rFonts w:ascii="Arial" w:hAnsi="Arial" w:cs="Arial"/>
                <w:color w:val="000000" w:themeColor="text1"/>
                <w:lang w:val="en-GB" w:eastAsia="es-ES"/>
              </w:rPr>
              <w:t xml:space="preserve">Example of items used in the task where E and P are the </w:t>
            </w:r>
            <w:r w:rsidR="00902CAC" w:rsidRPr="00B8344E">
              <w:rPr>
                <w:rFonts w:ascii="Arial" w:hAnsi="Arial" w:cs="Arial"/>
                <w:color w:val="000000" w:themeColor="text1"/>
                <w:lang w:val="en-GB" w:eastAsia="es-ES"/>
              </w:rPr>
              <w:t>E</w:t>
            </w:r>
            <w:r w:rsidR="00C033EB" w:rsidRPr="00B8344E">
              <w:rPr>
                <w:rFonts w:ascii="Arial" w:hAnsi="Arial" w:cs="Arial"/>
                <w:color w:val="000000" w:themeColor="text1"/>
                <w:lang w:val="en-GB" w:eastAsia="es-ES"/>
              </w:rPr>
              <w:t xml:space="preserve">motional and </w:t>
            </w:r>
            <w:r w:rsidR="00902CAC" w:rsidRPr="00B8344E">
              <w:rPr>
                <w:rFonts w:ascii="Arial" w:hAnsi="Arial" w:cs="Arial"/>
                <w:color w:val="000000" w:themeColor="text1"/>
                <w:lang w:val="en-GB" w:eastAsia="es-ES"/>
              </w:rPr>
              <w:t>P</w:t>
            </w:r>
            <w:r w:rsidR="00C033EB" w:rsidRPr="00B8344E">
              <w:rPr>
                <w:rFonts w:ascii="Arial" w:hAnsi="Arial" w:cs="Arial"/>
                <w:color w:val="000000" w:themeColor="text1"/>
                <w:lang w:val="en-GB" w:eastAsia="es-ES"/>
              </w:rPr>
              <w:t>erceptual oddballs</w:t>
            </w:r>
            <w:r w:rsidR="00DE7605"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respectively.</w:t>
            </w:r>
            <w:r w:rsidR="00483CDE" w:rsidRPr="00B8344E">
              <w:rPr>
                <w:rFonts w:ascii="Arial" w:hAnsi="Arial" w:cs="Arial"/>
                <w:color w:val="000000" w:themeColor="text1"/>
                <w:lang w:val="en-GB" w:eastAsia="es-ES"/>
              </w:rPr>
              <w:t xml:space="preserve"> Each word was presented for 800</w:t>
            </w:r>
            <w:r w:rsidR="006278A1">
              <w:rPr>
                <w:rFonts w:ascii="Arial" w:hAnsi="Arial" w:cs="Arial"/>
                <w:color w:val="000000" w:themeColor="text1"/>
                <w:lang w:val="en-GB" w:eastAsia="es-ES"/>
              </w:rPr>
              <w:t xml:space="preserve"> </w:t>
            </w:r>
            <w:proofErr w:type="spellStart"/>
            <w:r w:rsidR="00483CDE" w:rsidRPr="00B8344E">
              <w:rPr>
                <w:rFonts w:ascii="Arial" w:hAnsi="Arial" w:cs="Arial"/>
                <w:color w:val="000000" w:themeColor="text1"/>
                <w:lang w:val="en-GB" w:eastAsia="es-ES"/>
              </w:rPr>
              <w:t>ms</w:t>
            </w:r>
            <w:proofErr w:type="spellEnd"/>
            <w:r w:rsidR="00483CDE" w:rsidRPr="00B8344E">
              <w:rPr>
                <w:rFonts w:ascii="Arial" w:hAnsi="Arial" w:cs="Arial"/>
                <w:color w:val="000000" w:themeColor="text1"/>
                <w:lang w:val="en-GB" w:eastAsia="es-ES"/>
              </w:rPr>
              <w:t xml:space="preserve"> followed by a blank screen</w:t>
            </w:r>
            <w:r w:rsidR="00CA77BF" w:rsidRPr="00B8344E">
              <w:rPr>
                <w:rFonts w:ascii="Arial" w:hAnsi="Arial" w:cs="Arial"/>
                <w:color w:val="000000" w:themeColor="text1"/>
                <w:lang w:val="en-GB" w:eastAsia="es-ES"/>
              </w:rPr>
              <w:t xml:space="preserve"> where </w:t>
            </w:r>
            <w:r w:rsidR="000F0DC4" w:rsidRPr="00B8344E">
              <w:rPr>
                <w:rFonts w:ascii="Arial" w:hAnsi="Arial" w:cs="Arial"/>
                <w:color w:val="000000" w:themeColor="text1"/>
                <w:lang w:val="en-GB" w:eastAsia="es-ES"/>
              </w:rPr>
              <w:t xml:space="preserve">presentation timings varied depending on </w:t>
            </w:r>
            <w:r w:rsidR="001A50C4" w:rsidRPr="00B8344E">
              <w:rPr>
                <w:rFonts w:ascii="Arial" w:hAnsi="Arial" w:cs="Arial"/>
                <w:color w:val="000000" w:themeColor="text1"/>
                <w:lang w:val="en-GB" w:eastAsia="es-ES"/>
              </w:rPr>
              <w:t xml:space="preserve">the </w:t>
            </w:r>
            <w:r w:rsidR="00E70AC7" w:rsidRPr="00B8344E">
              <w:rPr>
                <w:rFonts w:ascii="Arial" w:hAnsi="Arial" w:cs="Arial"/>
                <w:color w:val="000000" w:themeColor="text1"/>
                <w:lang w:val="en-GB" w:eastAsia="es-ES"/>
              </w:rPr>
              <w:t>stimulus onset asynchrony (SOA)</w:t>
            </w:r>
            <w:r w:rsidR="000F0DC4" w:rsidRPr="00B8344E">
              <w:rPr>
                <w:rFonts w:ascii="Arial" w:hAnsi="Arial" w:cs="Arial"/>
                <w:color w:val="000000" w:themeColor="text1"/>
                <w:lang w:val="en-GB" w:eastAsia="es-ES"/>
              </w:rPr>
              <w:t xml:space="preserve"> </w:t>
            </w:r>
            <w:r w:rsidR="001A50C4" w:rsidRPr="00B8344E">
              <w:rPr>
                <w:rFonts w:ascii="Arial" w:hAnsi="Arial" w:cs="Arial"/>
                <w:color w:val="000000" w:themeColor="text1"/>
                <w:lang w:val="en-GB" w:eastAsia="es-ES"/>
              </w:rPr>
              <w:t>for that list</w:t>
            </w:r>
            <w:r w:rsidR="000F0DC4" w:rsidRPr="00B8344E">
              <w:rPr>
                <w:rFonts w:ascii="Arial" w:hAnsi="Arial" w:cs="Arial"/>
                <w:color w:val="000000" w:themeColor="text1"/>
                <w:lang w:val="en-GB" w:eastAsia="es-ES"/>
              </w:rPr>
              <w:t xml:space="preserve">. SOA </w:t>
            </w:r>
            <w:r w:rsidR="00CA77BF" w:rsidRPr="00B8344E">
              <w:rPr>
                <w:rFonts w:ascii="Arial" w:hAnsi="Arial" w:cs="Arial"/>
                <w:color w:val="000000" w:themeColor="text1"/>
                <w:lang w:val="en-GB" w:eastAsia="es-ES"/>
              </w:rPr>
              <w:t>was</w:t>
            </w:r>
            <w:r w:rsidR="000F0DC4" w:rsidRPr="00B8344E">
              <w:rPr>
                <w:rFonts w:ascii="Arial" w:hAnsi="Arial" w:cs="Arial"/>
                <w:color w:val="000000" w:themeColor="text1"/>
                <w:lang w:val="en-GB" w:eastAsia="es-ES"/>
              </w:rPr>
              <w:t xml:space="preserve"> kept constant within the same list.</w:t>
            </w:r>
            <w:r w:rsidR="00483CDE" w:rsidRPr="00B8344E">
              <w:rPr>
                <w:rFonts w:ascii="Arial" w:hAnsi="Arial" w:cs="Arial"/>
                <w:color w:val="000000" w:themeColor="text1"/>
                <w:lang w:val="en-GB" w:eastAsia="es-ES"/>
              </w:rPr>
              <w:t xml:space="preserve"> </w:t>
            </w:r>
            <w:r w:rsidR="00C033EB" w:rsidRPr="00B8344E">
              <w:rPr>
                <w:rFonts w:ascii="Arial" w:hAnsi="Arial" w:cs="Arial"/>
                <w:color w:val="000000" w:themeColor="text1"/>
                <w:lang w:val="en-GB" w:eastAsia="es-ES"/>
              </w:rPr>
              <w:t xml:space="preserve"> </w:t>
            </w:r>
            <w:r w:rsidR="00A31DDE" w:rsidRPr="00B8344E">
              <w:rPr>
                <w:rFonts w:ascii="Arial" w:hAnsi="Arial" w:cs="Arial"/>
                <w:color w:val="000000" w:themeColor="text1"/>
                <w:lang w:val="en-GB" w:eastAsia="es-ES"/>
              </w:rPr>
              <w:t>B) Example of forward-contiguity in recall where items nearby each other are more likely to be recalled and more so in the forwards direction. C</w:t>
            </w:r>
            <w:r w:rsidR="003F0998" w:rsidRPr="00B8344E">
              <w:rPr>
                <w:rFonts w:ascii="Arial" w:hAnsi="Arial" w:cs="Arial"/>
                <w:lang w:val="en-GB" w:eastAsia="es-ES"/>
              </w:rPr>
              <w:t>)</w:t>
            </w:r>
            <w:r w:rsidR="00CA77BF" w:rsidRPr="00B8344E">
              <w:rPr>
                <w:rFonts w:ascii="Arial" w:hAnsi="Arial" w:cs="Arial"/>
                <w:lang w:val="en-GB" w:eastAsia="es-ES"/>
              </w:rPr>
              <w:t xml:space="preserve"> The relative recall position of both oddball</w:t>
            </w:r>
            <w:r w:rsidR="001A50C4" w:rsidRPr="00B8344E">
              <w:rPr>
                <w:rFonts w:ascii="Arial" w:hAnsi="Arial" w:cs="Arial"/>
                <w:lang w:val="en-GB" w:eastAsia="es-ES"/>
              </w:rPr>
              <w:t>s</w:t>
            </w:r>
            <w:r w:rsidR="00D372DA" w:rsidRPr="00B8344E">
              <w:rPr>
                <w:rFonts w:ascii="Arial" w:hAnsi="Arial" w:cs="Arial"/>
                <w:lang w:val="en-GB" w:eastAsia="es-ES"/>
              </w:rPr>
              <w:t xml:space="preserve"> </w:t>
            </w:r>
            <w:r w:rsidR="001A50C4" w:rsidRPr="00B8344E">
              <w:rPr>
                <w:rFonts w:ascii="Arial" w:hAnsi="Arial" w:cs="Arial"/>
                <w:lang w:val="en-GB" w:eastAsia="es-ES"/>
              </w:rPr>
              <w:t xml:space="preserve">for each </w:t>
            </w:r>
            <w:r w:rsidR="00D372DA" w:rsidRPr="00B8344E">
              <w:rPr>
                <w:rFonts w:ascii="Arial" w:hAnsi="Arial" w:cs="Arial"/>
                <w:lang w:val="en-GB" w:eastAsia="es-ES"/>
              </w:rPr>
              <w:t>SOA</w:t>
            </w:r>
            <w:r w:rsidR="00CA77BF" w:rsidRPr="00B8344E">
              <w:rPr>
                <w:rFonts w:ascii="Arial" w:hAnsi="Arial" w:cs="Arial"/>
                <w:lang w:val="en-GB" w:eastAsia="es-ES"/>
              </w:rPr>
              <w:t xml:space="preserve">. </w:t>
            </w:r>
            <w:r w:rsidR="003F0998" w:rsidRPr="00B8344E">
              <w:rPr>
                <w:rFonts w:ascii="Arial" w:hAnsi="Arial" w:cs="Arial"/>
                <w:color w:val="000000" w:themeColor="text1"/>
                <w:lang w:val="en-GB" w:eastAsia="es-ES"/>
              </w:rPr>
              <w:t xml:space="preserve"> </w:t>
            </w:r>
            <w:r w:rsidR="004F2D3A">
              <w:rPr>
                <w:rFonts w:ascii="Arial" w:hAnsi="Arial" w:cs="Arial"/>
                <w:color w:val="000000" w:themeColor="text1"/>
                <w:lang w:val="en-GB" w:eastAsia="es-ES"/>
              </w:rPr>
              <w:t xml:space="preserve">There was a trend for items to be recalled </w:t>
            </w:r>
            <w:proofErr w:type="gramStart"/>
            <w:r w:rsidR="004F2D3A">
              <w:rPr>
                <w:rFonts w:ascii="Arial" w:hAnsi="Arial" w:cs="Arial"/>
                <w:color w:val="000000" w:themeColor="text1"/>
                <w:lang w:val="en-GB" w:eastAsia="es-ES"/>
              </w:rPr>
              <w:t>later on</w:t>
            </w:r>
            <w:proofErr w:type="gramEnd"/>
            <w:r w:rsidR="004F2D3A">
              <w:rPr>
                <w:rFonts w:ascii="Arial" w:hAnsi="Arial" w:cs="Arial"/>
                <w:color w:val="000000" w:themeColor="text1"/>
                <w:lang w:val="en-GB" w:eastAsia="es-ES"/>
              </w:rPr>
              <w:t xml:space="preserve"> as SOA increased. Emotional oddballs were recalled later than perceptual ones </w:t>
            </w:r>
            <w:r w:rsidR="00682C65">
              <w:rPr>
                <w:rFonts w:ascii="Arial" w:hAnsi="Arial" w:cs="Arial"/>
                <w:color w:val="000000" w:themeColor="text1"/>
                <w:lang w:val="en-GB" w:eastAsia="es-ES"/>
              </w:rPr>
              <w:t>across</w:t>
            </w:r>
            <w:r w:rsidR="004F2D3A">
              <w:rPr>
                <w:rFonts w:ascii="Arial" w:hAnsi="Arial" w:cs="Arial"/>
                <w:color w:val="000000" w:themeColor="text1"/>
                <w:lang w:val="en-GB" w:eastAsia="es-ES"/>
              </w:rPr>
              <w:t xml:space="preserve"> SOAs. </w:t>
            </w:r>
            <w:r w:rsidR="008757CC" w:rsidRPr="00B8344E">
              <w:rPr>
                <w:rFonts w:ascii="Arial" w:hAnsi="Arial" w:cs="Arial"/>
                <w:color w:val="000000" w:themeColor="text1"/>
                <w:lang w:val="en-GB" w:eastAsia="es-ES"/>
              </w:rPr>
              <w:t xml:space="preserve">Bars show mean </w:t>
            </w:r>
            <m:oMath>
              <m:r>
                <w:rPr>
                  <w:rFonts w:ascii="Cambria Math" w:hAnsi="Cambria Math" w:cs="Arial"/>
                  <w:color w:val="000000" w:themeColor="text1"/>
                  <w:lang w:val="en-GB" w:eastAsia="es-ES"/>
                </w:rPr>
                <m:t>±</m:t>
              </m:r>
            </m:oMath>
            <w:r w:rsidR="008757CC" w:rsidRPr="00B8344E">
              <w:rPr>
                <w:rFonts w:ascii="Arial" w:eastAsiaTheme="minorEastAsia" w:hAnsi="Arial" w:cs="Arial"/>
                <w:color w:val="000000" w:themeColor="text1"/>
                <w:lang w:val="en-GB" w:eastAsia="es-ES"/>
              </w:rPr>
              <w:t xml:space="preserve"> </w:t>
            </w:r>
            <w:r w:rsidR="00E93432" w:rsidRPr="00B8344E">
              <w:rPr>
                <w:rFonts w:ascii="Arial" w:eastAsiaTheme="minorEastAsia" w:hAnsi="Arial" w:cs="Arial"/>
                <w:color w:val="000000" w:themeColor="text1"/>
                <w:lang w:val="en-GB" w:eastAsia="es-ES"/>
              </w:rPr>
              <w:t>95</w:t>
            </w:r>
            <w:r w:rsidR="00343086" w:rsidRPr="00B8344E">
              <w:rPr>
                <w:rFonts w:ascii="Arial" w:eastAsiaTheme="minorEastAsia" w:hAnsi="Arial" w:cs="Arial"/>
                <w:color w:val="000000" w:themeColor="text1"/>
                <w:lang w:val="en-US"/>
              </w:rPr>
              <w:t>%</w:t>
            </w:r>
            <w:r w:rsidR="00E93432" w:rsidRPr="00B8344E">
              <w:rPr>
                <w:rFonts w:ascii="Arial" w:eastAsiaTheme="minorEastAsia" w:hAnsi="Arial" w:cs="Arial"/>
                <w:color w:val="000000" w:themeColor="text1"/>
                <w:lang w:val="en-GB" w:eastAsia="es-ES"/>
              </w:rPr>
              <w:t xml:space="preserve"> confidence intervals</w:t>
            </w:r>
            <w:r w:rsidR="008757CC" w:rsidRPr="00B8344E">
              <w:rPr>
                <w:rFonts w:ascii="Arial" w:eastAsiaTheme="minorEastAsia" w:hAnsi="Arial" w:cs="Arial"/>
                <w:color w:val="000000" w:themeColor="text1"/>
                <w:lang w:val="en-GB" w:eastAsia="es-ES"/>
              </w:rPr>
              <w:t xml:space="preserve">. </w:t>
            </w:r>
            <w:r w:rsidR="00A31DDE" w:rsidRPr="00B8344E">
              <w:rPr>
                <w:rFonts w:ascii="Arial" w:eastAsiaTheme="minorEastAsia" w:hAnsi="Arial" w:cs="Arial"/>
                <w:color w:val="000000" w:themeColor="text1"/>
                <w:lang w:val="en-GB" w:eastAsia="es-ES"/>
              </w:rPr>
              <w:t>D</w:t>
            </w:r>
            <w:r w:rsidR="00A31DDE" w:rsidRPr="00B8344E">
              <w:rPr>
                <w:rFonts w:ascii="Arial" w:hAnsi="Arial" w:cs="Arial"/>
                <w:lang w:val="en-US"/>
              </w:rPr>
              <w:t xml:space="preserve">) </w:t>
            </w:r>
            <w:r w:rsidR="00A31DDE" w:rsidRPr="00B8344E">
              <w:rPr>
                <w:rFonts w:ascii="Arial" w:hAnsi="Arial" w:cs="Arial"/>
                <w:color w:val="000000" w:themeColor="text1"/>
                <w:lang w:val="en-US"/>
              </w:rPr>
              <w:t xml:space="preserve">The </w:t>
            </w:r>
            <w:r w:rsidR="003A75EC" w:rsidRPr="00B8344E">
              <w:rPr>
                <w:rFonts w:ascii="Arial" w:hAnsi="Arial" w:cs="Arial"/>
                <w:color w:val="000000" w:themeColor="text1"/>
                <w:lang w:val="en-US"/>
              </w:rPr>
              <w:t>number</w:t>
            </w:r>
            <w:r w:rsidR="00A31DDE" w:rsidRPr="00B8344E">
              <w:rPr>
                <w:rFonts w:ascii="Arial" w:hAnsi="Arial" w:cs="Arial"/>
                <w:color w:val="000000" w:themeColor="text1"/>
                <w:lang w:val="en-US"/>
              </w:rPr>
              <w:t xml:space="preserve"> of items recalled increased as SOA augmented. </w:t>
            </w:r>
            <w:r w:rsidR="00A31DDE" w:rsidRPr="00B8344E">
              <w:rPr>
                <w:rFonts w:ascii="Arial" w:eastAsiaTheme="minorEastAsia" w:hAnsi="Arial" w:cs="Arial"/>
                <w:color w:val="000000" w:themeColor="text1"/>
                <w:lang w:val="en-US"/>
              </w:rPr>
              <w:t>T</w:t>
            </w:r>
            <w:r w:rsidR="001A50C4" w:rsidRPr="00B8344E">
              <w:rPr>
                <w:rFonts w:ascii="Arial" w:eastAsiaTheme="minorEastAsia" w:hAnsi="Arial" w:cs="Arial"/>
                <w:color w:val="000000" w:themeColor="text1"/>
                <w:lang w:val="en-US"/>
              </w:rPr>
              <w:t>he average</w:t>
            </w:r>
            <w:r w:rsidR="00A31DDE" w:rsidRPr="00B8344E">
              <w:rPr>
                <w:rFonts w:ascii="Arial" w:eastAsiaTheme="minorEastAsia" w:hAnsi="Arial" w:cs="Arial"/>
                <w:color w:val="000000" w:themeColor="text1"/>
                <w:lang w:val="en-US"/>
              </w:rPr>
              <w:t xml:space="preserve"> </w:t>
            </w:r>
            <w:r w:rsidR="001A50C4" w:rsidRPr="00B8344E">
              <w:rPr>
                <w:rFonts w:ascii="Arial" w:eastAsiaTheme="minorEastAsia" w:hAnsi="Arial" w:cs="Arial"/>
                <w:color w:val="000000" w:themeColor="text1"/>
                <w:lang w:val="en-US"/>
              </w:rPr>
              <w:t xml:space="preserve">number </w:t>
            </w:r>
            <w:r w:rsidR="00A31DDE" w:rsidRPr="00B8344E">
              <w:rPr>
                <w:rFonts w:ascii="Arial" w:eastAsiaTheme="minorEastAsia" w:hAnsi="Arial" w:cs="Arial"/>
                <w:color w:val="000000" w:themeColor="text1"/>
                <w:lang w:val="en-US"/>
              </w:rPr>
              <w:t>of items recalled per list</w:t>
            </w:r>
            <w:r w:rsidR="009D7D79" w:rsidRPr="00B8344E">
              <w:rPr>
                <w:rFonts w:ascii="Arial" w:eastAsiaTheme="minorEastAsia" w:hAnsi="Arial" w:cs="Arial"/>
                <w:color w:val="000000" w:themeColor="text1"/>
                <w:lang w:val="en-US"/>
              </w:rPr>
              <w:t xml:space="preserve"> is plotted for each</w:t>
            </w:r>
            <w:r w:rsidR="00A31DDE" w:rsidRPr="00B8344E">
              <w:rPr>
                <w:rFonts w:ascii="Arial" w:eastAsiaTheme="minorEastAsia" w:hAnsi="Arial" w:cs="Arial"/>
                <w:color w:val="000000" w:themeColor="text1"/>
                <w:lang w:val="en-US"/>
              </w:rPr>
              <w:t xml:space="preserve"> SOA, bars show mean </w:t>
            </w:r>
            <m:oMath>
              <m:r>
                <w:rPr>
                  <w:rFonts w:ascii="Cambria Math" w:hAnsi="Cambria Math" w:cs="Arial"/>
                  <w:color w:val="000000" w:themeColor="text1"/>
                  <w:lang w:val="en-US"/>
                </w:rPr>
                <m:t>±</m:t>
              </m:r>
            </m:oMath>
            <w:r w:rsidR="00A31DDE" w:rsidRPr="00B8344E">
              <w:rPr>
                <w:rFonts w:ascii="Arial" w:eastAsiaTheme="minorEastAsia" w:hAnsi="Arial" w:cs="Arial"/>
                <w:color w:val="000000" w:themeColor="text1"/>
                <w:lang w:val="en-US"/>
              </w:rPr>
              <w:t xml:space="preserve"> 95% confidence intervals.</w:t>
            </w:r>
          </w:p>
        </w:tc>
      </w:tr>
    </w:tbl>
    <w:p w14:paraId="73B0C675" w14:textId="77777777" w:rsidR="0029324F" w:rsidRPr="00B8344E" w:rsidRDefault="0029324F" w:rsidP="0029324F">
      <w:pPr>
        <w:autoSpaceDE w:val="0"/>
        <w:autoSpaceDN w:val="0"/>
        <w:adjustRightInd w:val="0"/>
        <w:spacing w:line="480" w:lineRule="auto"/>
        <w:jc w:val="both"/>
        <w:rPr>
          <w:rFonts w:ascii="Arial" w:hAnsi="Arial" w:cs="Arial"/>
          <w:lang w:val="en-GB" w:eastAsia="es-ES"/>
        </w:rPr>
      </w:pPr>
    </w:p>
    <w:p w14:paraId="1B6E134D" w14:textId="063F4D5E" w:rsidR="0029324F" w:rsidRPr="00B8344E" w:rsidRDefault="0029324F" w:rsidP="005C5553">
      <w:pPr>
        <w:autoSpaceDE w:val="0"/>
        <w:autoSpaceDN w:val="0"/>
        <w:adjustRightInd w:val="0"/>
        <w:spacing w:line="480" w:lineRule="auto"/>
        <w:ind w:firstLine="360"/>
        <w:jc w:val="both"/>
        <w:rPr>
          <w:rFonts w:ascii="Arial" w:hAnsi="Arial" w:cs="Arial"/>
          <w:lang w:val="en-GB" w:eastAsia="es-ES"/>
        </w:rPr>
      </w:pPr>
      <w:r w:rsidRPr="00B8344E">
        <w:rPr>
          <w:rFonts w:ascii="Arial" w:hAnsi="Arial" w:cs="Arial"/>
          <w:lang w:val="en-US" w:eastAsia="es-ES"/>
        </w:rPr>
        <w:t>The presentation of each 14-word list was followed immediately by a 30</w:t>
      </w:r>
      <w:r w:rsidR="006278A1">
        <w:rPr>
          <w:rFonts w:ascii="Arial" w:hAnsi="Arial" w:cs="Arial"/>
          <w:lang w:val="en-US" w:eastAsia="es-ES"/>
        </w:rPr>
        <w:t xml:space="preserve"> </w:t>
      </w:r>
      <w:r w:rsidRPr="00B8344E">
        <w:rPr>
          <w:rFonts w:ascii="Arial" w:hAnsi="Arial" w:cs="Arial"/>
          <w:lang w:val="en-US" w:eastAsia="es-ES"/>
        </w:rPr>
        <w:t>s distract</w:t>
      </w:r>
      <w:r w:rsidR="002E6770" w:rsidRPr="00B8344E">
        <w:rPr>
          <w:rFonts w:ascii="Arial" w:hAnsi="Arial" w:cs="Arial"/>
          <w:lang w:val="en-US" w:eastAsia="es-ES"/>
        </w:rPr>
        <w:t>or</w:t>
      </w:r>
      <w:r w:rsidRPr="00B8344E">
        <w:rPr>
          <w:rFonts w:ascii="Arial" w:hAnsi="Arial" w:cs="Arial"/>
          <w:lang w:val="en-US" w:eastAsia="es-ES"/>
        </w:rPr>
        <w:t xml:space="preserve"> task, during which subjects were instructed to count backwards in threes (out loud)</w:t>
      </w:r>
      <w:r w:rsidR="00F04970" w:rsidRPr="00B8344E">
        <w:rPr>
          <w:rFonts w:ascii="Arial" w:hAnsi="Arial" w:cs="Arial"/>
          <w:lang w:val="en-US" w:eastAsia="es-ES"/>
        </w:rPr>
        <w:t xml:space="preserve"> from a number presented on the screen</w:t>
      </w:r>
      <w:r w:rsidRPr="00B8344E">
        <w:rPr>
          <w:rFonts w:ascii="Arial" w:hAnsi="Arial" w:cs="Arial"/>
          <w:lang w:val="en-US" w:eastAsia="es-ES"/>
        </w:rPr>
        <w:t xml:space="preserve">. The distractor task was followed by instructions to free-recall the words presented in the preceding list. </w:t>
      </w:r>
      <w:r w:rsidRPr="00B8344E">
        <w:rPr>
          <w:rFonts w:ascii="Arial" w:hAnsi="Arial" w:cs="Arial"/>
          <w:lang w:val="en-GB" w:eastAsia="es-ES"/>
        </w:rPr>
        <w:t xml:space="preserve">Recall performance in the experiment is expressed relative to one randomly selected control noun in each </w:t>
      </w:r>
      <w:r w:rsidRPr="00B8344E">
        <w:rPr>
          <w:rFonts w:ascii="Arial" w:hAnsi="Arial" w:cs="Arial"/>
          <w:lang w:val="en-GB" w:eastAsia="es-ES"/>
        </w:rPr>
        <w:lastRenderedPageBreak/>
        <w:t xml:space="preserve">list. The chosen control nouns, like the oddballs, could not occur within the first five nouns of each list and were at least </w:t>
      </w:r>
      <w:r w:rsidR="00886C83" w:rsidRPr="00B8344E">
        <w:rPr>
          <w:rFonts w:ascii="Arial" w:hAnsi="Arial" w:cs="Arial"/>
          <w:lang w:val="en-GB" w:eastAsia="es-ES"/>
        </w:rPr>
        <w:t>three</w:t>
      </w:r>
      <w:r w:rsidRPr="00B8344E">
        <w:rPr>
          <w:rFonts w:ascii="Arial" w:hAnsi="Arial" w:cs="Arial"/>
          <w:lang w:val="en-GB" w:eastAsia="es-ES"/>
        </w:rPr>
        <w:t xml:space="preserve"> serial positions apart from oddball nouns.</w:t>
      </w:r>
    </w:p>
    <w:p w14:paraId="69D23605" w14:textId="62D8B8C8" w:rsidR="00D716DE" w:rsidRPr="00B8344E" w:rsidRDefault="00573B0C" w:rsidP="00D716DE">
      <w:pPr>
        <w:spacing w:line="480" w:lineRule="auto"/>
        <w:ind w:firstLine="360"/>
        <w:jc w:val="both"/>
        <w:rPr>
          <w:rFonts w:ascii="Arial" w:hAnsi="Arial" w:cs="Arial"/>
          <w:lang w:val="en-GB" w:eastAsia="es-ES"/>
        </w:rPr>
      </w:pPr>
      <w:r w:rsidRPr="00B8344E">
        <w:rPr>
          <w:rStyle w:val="Heading2Char"/>
          <w:rFonts w:ascii="Arial" w:hAnsi="Arial" w:cs="Arial"/>
          <w:b/>
          <w:bCs/>
          <w:color w:val="auto"/>
          <w:lang w:val="en-US"/>
        </w:rPr>
        <w:t>Statistical a</w:t>
      </w:r>
      <w:r w:rsidR="00A35664" w:rsidRPr="00B8344E">
        <w:rPr>
          <w:rStyle w:val="Heading2Char"/>
          <w:rFonts w:ascii="Arial" w:hAnsi="Arial" w:cs="Arial"/>
          <w:b/>
          <w:bCs/>
          <w:color w:val="auto"/>
          <w:lang w:val="en-US"/>
        </w:rPr>
        <w:t>nalys</w:t>
      </w:r>
      <w:r w:rsidRPr="00B8344E">
        <w:rPr>
          <w:rStyle w:val="Heading2Char"/>
          <w:rFonts w:ascii="Arial" w:hAnsi="Arial" w:cs="Arial"/>
          <w:b/>
          <w:bCs/>
          <w:color w:val="auto"/>
          <w:lang w:val="en-US"/>
        </w:rPr>
        <w:t>i</w:t>
      </w:r>
      <w:r w:rsidR="00A35664" w:rsidRPr="00B8344E">
        <w:rPr>
          <w:rStyle w:val="Heading2Char"/>
          <w:rFonts w:ascii="Arial" w:hAnsi="Arial" w:cs="Arial"/>
          <w:b/>
          <w:bCs/>
          <w:color w:val="auto"/>
          <w:lang w:val="en-US"/>
        </w:rPr>
        <w:t>s</w:t>
      </w:r>
      <w:r w:rsidR="00A35664" w:rsidRPr="00B8344E">
        <w:rPr>
          <w:rStyle w:val="Heading2Char"/>
          <w:rFonts w:ascii="Arial" w:hAnsi="Arial" w:cs="Arial"/>
          <w:b/>
          <w:bCs/>
          <w:color w:val="auto"/>
        </w:rPr>
        <w:t>.</w:t>
      </w:r>
      <w:r w:rsidR="00A35664" w:rsidRPr="00B8344E">
        <w:rPr>
          <w:rFonts w:ascii="Arial" w:hAnsi="Arial" w:cs="Arial"/>
          <w:b/>
          <w:bCs/>
          <w:lang w:val="en-GB" w:eastAsia="es-ES"/>
        </w:rPr>
        <w:t xml:space="preserve"> </w:t>
      </w:r>
      <w:r w:rsidR="00C53449" w:rsidRPr="00B8344E">
        <w:rPr>
          <w:rFonts w:ascii="Arial" w:hAnsi="Arial" w:cs="Arial"/>
          <w:lang w:val="en-GB" w:eastAsia="es-ES"/>
        </w:rPr>
        <w:t xml:space="preserve">Lists that contained data </w:t>
      </w:r>
      <w:r w:rsidR="00CC1ABD" w:rsidRPr="00B8344E">
        <w:rPr>
          <w:rFonts w:ascii="Arial" w:hAnsi="Arial" w:cs="Arial"/>
          <w:lang w:val="en-GB" w:eastAsia="es-ES"/>
        </w:rPr>
        <w:t>collecti</w:t>
      </w:r>
      <w:r w:rsidR="00D44230" w:rsidRPr="00B8344E">
        <w:rPr>
          <w:rFonts w:ascii="Arial" w:hAnsi="Arial" w:cs="Arial"/>
          <w:lang w:val="en-GB" w:eastAsia="es-ES"/>
        </w:rPr>
        <w:t>on</w:t>
      </w:r>
      <w:r w:rsidR="00CC1ABD" w:rsidRPr="00B8344E">
        <w:rPr>
          <w:rFonts w:ascii="Arial" w:hAnsi="Arial" w:cs="Arial"/>
          <w:lang w:val="en-GB" w:eastAsia="es-ES"/>
        </w:rPr>
        <w:t xml:space="preserve"> </w:t>
      </w:r>
      <w:r w:rsidR="00C53449" w:rsidRPr="00B8344E">
        <w:rPr>
          <w:rFonts w:ascii="Arial" w:hAnsi="Arial" w:cs="Arial"/>
          <w:lang w:val="en-GB" w:eastAsia="es-ES"/>
        </w:rPr>
        <w:t>errors (</w:t>
      </w:r>
      <w:proofErr w:type="spellStart"/>
      <w:r w:rsidR="00C53449" w:rsidRPr="00B8344E">
        <w:rPr>
          <w:rFonts w:ascii="Arial" w:hAnsi="Arial" w:cs="Arial"/>
          <w:i/>
          <w:iCs/>
          <w:lang w:val="en-GB" w:eastAsia="es-ES"/>
        </w:rPr>
        <w:t>e.g</w:t>
      </w:r>
      <w:proofErr w:type="spellEnd"/>
      <w:r w:rsidR="001578DE" w:rsidRPr="00B8344E">
        <w:rPr>
          <w:rFonts w:ascii="Arial" w:hAnsi="Arial" w:cs="Arial"/>
          <w:i/>
          <w:iCs/>
          <w:lang w:val="en-GB" w:eastAsia="es-ES"/>
        </w:rPr>
        <w:t>,</w:t>
      </w:r>
      <w:r w:rsidR="00C53449" w:rsidRPr="00B8344E">
        <w:rPr>
          <w:rFonts w:ascii="Arial" w:hAnsi="Arial" w:cs="Arial"/>
          <w:lang w:val="en-GB" w:eastAsia="es-ES"/>
        </w:rPr>
        <w:t xml:space="preserve"> missing data, </w:t>
      </w:r>
      <w:r w:rsidR="001C390A" w:rsidRPr="00B8344E">
        <w:rPr>
          <w:rFonts w:ascii="Arial" w:hAnsi="Arial" w:cs="Arial"/>
          <w:lang w:val="en-GB" w:eastAsia="es-ES"/>
        </w:rPr>
        <w:t>coding error</w:t>
      </w:r>
      <w:r w:rsidR="00E81F4F" w:rsidRPr="00B8344E">
        <w:rPr>
          <w:rFonts w:ascii="Arial" w:hAnsi="Arial" w:cs="Arial"/>
          <w:lang w:val="en-GB" w:eastAsia="es-ES"/>
        </w:rPr>
        <w:t>s</w:t>
      </w:r>
      <w:r w:rsidR="00C53449" w:rsidRPr="00B8344E">
        <w:rPr>
          <w:rFonts w:ascii="Arial" w:hAnsi="Arial" w:cs="Arial"/>
          <w:lang w:val="en-GB" w:eastAsia="es-ES"/>
        </w:rPr>
        <w:t>) were excluded</w:t>
      </w:r>
      <w:r w:rsidR="002B7836" w:rsidRPr="00B8344E">
        <w:rPr>
          <w:rFonts w:ascii="Arial" w:hAnsi="Arial" w:cs="Arial"/>
          <w:lang w:val="en-GB" w:eastAsia="es-ES"/>
        </w:rPr>
        <w:t xml:space="preserve"> from all analyses</w:t>
      </w:r>
      <w:r w:rsidR="00F04970" w:rsidRPr="00B8344E">
        <w:rPr>
          <w:rFonts w:ascii="Arial" w:hAnsi="Arial" w:cs="Arial"/>
          <w:lang w:val="en-GB" w:eastAsia="es-ES"/>
        </w:rPr>
        <w:t xml:space="preserve"> across all subjects</w:t>
      </w:r>
      <w:r w:rsidR="00E02492" w:rsidRPr="00B8344E">
        <w:rPr>
          <w:rFonts w:ascii="Arial" w:hAnsi="Arial" w:cs="Arial"/>
          <w:lang w:val="en-GB" w:eastAsia="es-ES"/>
        </w:rPr>
        <w:t xml:space="preserve"> (1</w:t>
      </w:r>
      <w:r w:rsidR="00AF4FC9" w:rsidRPr="00B8344E">
        <w:rPr>
          <w:rFonts w:ascii="Arial" w:hAnsi="Arial" w:cs="Arial"/>
          <w:lang w:val="en-GB" w:eastAsia="es-ES"/>
        </w:rPr>
        <w:t>0</w:t>
      </w:r>
      <w:r w:rsidR="00E02492" w:rsidRPr="00B8344E">
        <w:rPr>
          <w:rFonts w:ascii="Arial" w:hAnsi="Arial" w:cs="Arial"/>
          <w:lang w:val="en-GB" w:eastAsia="es-ES"/>
        </w:rPr>
        <w:t xml:space="preserve"> emotional lists, </w:t>
      </w:r>
      <w:r w:rsidR="00DC7437" w:rsidRPr="00B8344E">
        <w:rPr>
          <w:rFonts w:ascii="Arial" w:hAnsi="Arial" w:cs="Arial"/>
          <w:lang w:val="en-GB" w:eastAsia="es-ES"/>
        </w:rPr>
        <w:t>6</w:t>
      </w:r>
      <w:r w:rsidR="00E02492" w:rsidRPr="00B8344E">
        <w:rPr>
          <w:rFonts w:ascii="Arial" w:hAnsi="Arial" w:cs="Arial"/>
          <w:lang w:val="en-GB" w:eastAsia="es-ES"/>
        </w:rPr>
        <w:t xml:space="preserve"> perceptual lists</w:t>
      </w:r>
      <w:r w:rsidR="00F04970" w:rsidRPr="00B8344E">
        <w:rPr>
          <w:rFonts w:ascii="Arial" w:hAnsi="Arial" w:cs="Arial"/>
          <w:lang w:val="en-GB" w:eastAsia="es-ES"/>
        </w:rPr>
        <w:t xml:space="preserve"> out of a total of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emotional and </w:t>
      </w:r>
      <w:r w:rsidR="001C390A" w:rsidRPr="00B8344E">
        <w:rPr>
          <w:rFonts w:ascii="Arial" w:hAnsi="Arial" w:cs="Arial"/>
          <w:lang w:val="en-GB" w:eastAsia="es-ES"/>
        </w:rPr>
        <w:t xml:space="preserve">1400 </w:t>
      </w:r>
      <w:r w:rsidR="00F04970" w:rsidRPr="00B8344E">
        <w:rPr>
          <w:rFonts w:ascii="Arial" w:hAnsi="Arial" w:cs="Arial"/>
          <w:lang w:val="en-GB" w:eastAsia="es-ES"/>
        </w:rPr>
        <w:t xml:space="preserve">perceptual lists </w:t>
      </w:r>
      <w:r w:rsidR="001C390A" w:rsidRPr="00B8344E">
        <w:rPr>
          <w:rFonts w:ascii="Arial" w:hAnsi="Arial" w:cs="Arial"/>
          <w:lang w:val="en-GB" w:eastAsia="es-ES"/>
        </w:rPr>
        <w:t xml:space="preserve">across </w:t>
      </w:r>
      <w:r w:rsidR="00F04970" w:rsidRPr="00B8344E">
        <w:rPr>
          <w:rFonts w:ascii="Arial" w:hAnsi="Arial" w:cs="Arial"/>
          <w:lang w:val="en-GB" w:eastAsia="es-ES"/>
        </w:rPr>
        <w:t>subject</w:t>
      </w:r>
      <w:r w:rsidR="00E81F4F" w:rsidRPr="00B8344E">
        <w:rPr>
          <w:rFonts w:ascii="Arial" w:hAnsi="Arial" w:cs="Arial"/>
          <w:lang w:val="en-GB" w:eastAsia="es-ES"/>
        </w:rPr>
        <w:t>s</w:t>
      </w:r>
      <w:r w:rsidR="00E02492" w:rsidRPr="00B8344E">
        <w:rPr>
          <w:rFonts w:ascii="Arial" w:hAnsi="Arial" w:cs="Arial"/>
          <w:lang w:val="en-GB" w:eastAsia="es-ES"/>
        </w:rPr>
        <w:t>)</w:t>
      </w:r>
      <w:r w:rsidR="00C53449" w:rsidRPr="00B8344E">
        <w:rPr>
          <w:rFonts w:ascii="Arial" w:hAnsi="Arial" w:cs="Arial"/>
          <w:lang w:val="en-GB" w:eastAsia="es-ES"/>
        </w:rPr>
        <w:t xml:space="preserve">. </w:t>
      </w:r>
      <w:r w:rsidR="00254D4E" w:rsidRPr="00B8344E">
        <w:rPr>
          <w:rFonts w:ascii="Arial" w:hAnsi="Arial" w:cs="Arial"/>
          <w:lang w:val="en-GB" w:eastAsia="es-ES"/>
        </w:rPr>
        <w:t xml:space="preserve">All analyses were conducted using MATLAB </w:t>
      </w:r>
      <w:r w:rsidR="00827324" w:rsidRPr="00B8344E">
        <w:rPr>
          <w:rFonts w:ascii="Arial" w:hAnsi="Arial" w:cs="Arial"/>
          <w:lang w:val="en-GB" w:eastAsia="es-ES"/>
        </w:rPr>
        <w:t>(</w:t>
      </w:r>
      <w:r w:rsidR="00254D4E" w:rsidRPr="00B8344E">
        <w:rPr>
          <w:rFonts w:ascii="Arial" w:hAnsi="Arial" w:cs="Arial"/>
          <w:lang w:val="en-GB" w:eastAsia="es-ES"/>
        </w:rPr>
        <w:t>R2019b</w:t>
      </w:r>
      <w:r w:rsidR="00827324" w:rsidRPr="00B8344E">
        <w:rPr>
          <w:rFonts w:ascii="Arial" w:hAnsi="Arial" w:cs="Arial"/>
          <w:lang w:val="en-GB" w:eastAsia="es-ES"/>
        </w:rPr>
        <w:t>, The MathWorks, Inc)</w:t>
      </w:r>
      <w:r w:rsidR="00C928F2" w:rsidRPr="00B8344E">
        <w:rPr>
          <w:rFonts w:ascii="Arial" w:hAnsi="Arial" w:cs="Arial"/>
          <w:lang w:val="en-GB" w:eastAsia="es-ES"/>
        </w:rPr>
        <w:t xml:space="preserve">. Statistical analyses </w:t>
      </w:r>
      <w:r w:rsidR="002E6745" w:rsidRPr="00B8344E">
        <w:rPr>
          <w:rFonts w:ascii="Arial" w:hAnsi="Arial" w:cs="Arial"/>
          <w:lang w:val="en-GB" w:eastAsia="es-ES"/>
        </w:rPr>
        <w:t>and figure</w:t>
      </w:r>
      <w:r w:rsidR="001C390A" w:rsidRPr="00B8344E">
        <w:rPr>
          <w:rFonts w:ascii="Arial" w:hAnsi="Arial" w:cs="Arial"/>
          <w:lang w:val="en-GB" w:eastAsia="es-ES"/>
        </w:rPr>
        <w:t xml:space="preserve"> creation</w:t>
      </w:r>
      <w:r w:rsidR="002E6745" w:rsidRPr="00B8344E">
        <w:rPr>
          <w:rFonts w:ascii="Arial" w:hAnsi="Arial" w:cs="Arial"/>
          <w:lang w:val="en-GB" w:eastAsia="es-ES"/>
        </w:rPr>
        <w:t xml:space="preserve"> </w:t>
      </w:r>
      <w:r w:rsidR="00C928F2" w:rsidRPr="00B8344E">
        <w:rPr>
          <w:rFonts w:ascii="Arial" w:hAnsi="Arial" w:cs="Arial"/>
          <w:lang w:val="en-GB" w:eastAsia="es-ES"/>
        </w:rPr>
        <w:t xml:space="preserve">were conducted </w:t>
      </w:r>
      <w:r w:rsidR="00D44230" w:rsidRPr="00B8344E">
        <w:rPr>
          <w:rFonts w:ascii="Arial" w:hAnsi="Arial" w:cs="Arial"/>
          <w:lang w:val="en-GB" w:eastAsia="es-ES"/>
        </w:rPr>
        <w:t xml:space="preserve">in </w:t>
      </w:r>
      <w:proofErr w:type="spellStart"/>
      <w:r w:rsidR="00597F78" w:rsidRPr="00B8344E">
        <w:rPr>
          <w:rFonts w:ascii="Arial" w:hAnsi="Arial" w:cs="Arial"/>
          <w:lang w:val="en-GB" w:eastAsia="es-ES"/>
        </w:rPr>
        <w:t>Rstudio</w:t>
      </w:r>
      <w:proofErr w:type="spellEnd"/>
      <w:r w:rsidR="00597F78" w:rsidRPr="00B8344E">
        <w:rPr>
          <w:rFonts w:ascii="Arial" w:hAnsi="Arial" w:cs="Arial"/>
          <w:lang w:val="en-GB" w:eastAsia="es-ES"/>
        </w:rPr>
        <w:t xml:space="preserve"> (version 1.3.1093)</w:t>
      </w:r>
      <w:r w:rsidR="007A2EA3">
        <w:rPr>
          <w:rFonts w:ascii="Arial" w:hAnsi="Arial" w:cs="Arial"/>
          <w:lang w:val="en-GB" w:eastAsia="es-ES"/>
        </w:rPr>
        <w:t xml:space="preserve">, </w:t>
      </w:r>
      <w:r w:rsidR="00350C79" w:rsidRPr="00B8344E">
        <w:rPr>
          <w:rFonts w:ascii="Arial" w:hAnsi="Arial" w:cs="Arial"/>
          <w:lang w:val="en-GB" w:eastAsia="es-ES"/>
        </w:rPr>
        <w:t>JASP</w:t>
      </w:r>
      <w:r w:rsidR="00587756" w:rsidRPr="00B8344E">
        <w:rPr>
          <w:rFonts w:ascii="Arial" w:hAnsi="Arial" w:cs="Arial"/>
          <w:lang w:val="en-GB" w:eastAsia="es-ES"/>
        </w:rPr>
        <w:t xml:space="preserve"> </w:t>
      </w:r>
      <w:r w:rsidR="007A2EA3">
        <w:rPr>
          <w:rFonts w:ascii="Arial" w:hAnsi="Arial" w:cs="Arial"/>
          <w:lang w:val="en-GB" w:eastAsia="es-ES"/>
        </w:rPr>
        <w:t>(</w:t>
      </w:r>
      <w:proofErr w:type="spellStart"/>
      <w:r w:rsidR="007A2EA3">
        <w:rPr>
          <w:rFonts w:ascii="Arial" w:hAnsi="Arial" w:cs="Arial"/>
          <w:lang w:val="en-GB" w:eastAsia="es-ES"/>
        </w:rPr>
        <w:t>Jasp</w:t>
      </w:r>
      <w:proofErr w:type="spellEnd"/>
      <w:r w:rsidR="007A2EA3">
        <w:rPr>
          <w:rFonts w:ascii="Arial" w:hAnsi="Arial" w:cs="Arial"/>
          <w:lang w:val="en-GB" w:eastAsia="es-ES"/>
        </w:rPr>
        <w:t xml:space="preserve"> Team, 2021) </w:t>
      </w:r>
      <w:r w:rsidR="00CA296B">
        <w:rPr>
          <w:rFonts w:ascii="Arial" w:hAnsi="Arial" w:cs="Arial"/>
          <w:lang w:val="en-GB" w:eastAsia="es-ES"/>
        </w:rPr>
        <w:t xml:space="preserve">and </w:t>
      </w:r>
      <w:r w:rsidR="007A2EA3">
        <w:rPr>
          <w:rFonts w:ascii="Arial" w:hAnsi="Arial" w:cs="Arial"/>
          <w:lang w:val="en-GB" w:eastAsia="es-ES"/>
        </w:rPr>
        <w:t>GraphPad Prism version 9 for Macintosh, GraphPad Software, San Diego, California USA</w:t>
      </w:r>
      <w:r w:rsidR="00CA296B">
        <w:rPr>
          <w:rFonts w:ascii="Arial" w:hAnsi="Arial" w:cs="Arial"/>
          <w:lang w:val="en-GB" w:eastAsia="es-ES"/>
        </w:rPr>
        <w:t xml:space="preserve">, </w:t>
      </w:r>
      <w:r w:rsidR="007A2EA3">
        <w:rPr>
          <w:rFonts w:ascii="Arial" w:hAnsi="Arial" w:cs="Arial"/>
          <w:lang w:val="en-GB" w:eastAsia="es-ES"/>
        </w:rPr>
        <w:t>www.graphpad.com</w:t>
      </w:r>
      <w:r w:rsidR="005E6B3D" w:rsidRPr="00B8344E">
        <w:rPr>
          <w:rFonts w:ascii="Arial" w:hAnsi="Arial" w:cs="Arial"/>
          <w:lang w:val="en-GB" w:eastAsia="es-ES"/>
        </w:rPr>
        <w:t>.</w:t>
      </w:r>
      <w:r w:rsidR="00C928F2" w:rsidRPr="00B8344E">
        <w:rPr>
          <w:rFonts w:ascii="Arial" w:hAnsi="Arial" w:cs="Arial"/>
          <w:lang w:val="en-GB" w:eastAsia="es-ES"/>
        </w:rPr>
        <w:t xml:space="preserve"> All dat</w:t>
      </w:r>
      <w:r w:rsidR="006528E5" w:rsidRPr="00B8344E">
        <w:rPr>
          <w:rFonts w:ascii="Arial" w:hAnsi="Arial" w:cs="Arial"/>
          <w:lang w:val="en-GB" w:eastAsia="es-ES"/>
        </w:rPr>
        <w:t>a</w:t>
      </w:r>
      <w:r w:rsidR="00C928F2" w:rsidRPr="00B8344E">
        <w:rPr>
          <w:rFonts w:ascii="Arial" w:hAnsi="Arial" w:cs="Arial"/>
          <w:lang w:val="en-GB" w:eastAsia="es-ES"/>
        </w:rPr>
        <w:t xml:space="preserve"> </w:t>
      </w:r>
      <w:r w:rsidR="001C390A" w:rsidRPr="00B8344E">
        <w:rPr>
          <w:rFonts w:ascii="Arial" w:hAnsi="Arial" w:cs="Arial"/>
          <w:lang w:val="en-GB" w:eastAsia="es-ES"/>
        </w:rPr>
        <w:t xml:space="preserve">were </w:t>
      </w:r>
      <w:r w:rsidR="00C928F2" w:rsidRPr="00B8344E">
        <w:rPr>
          <w:rFonts w:ascii="Arial" w:hAnsi="Arial" w:cs="Arial"/>
          <w:lang w:val="en-GB" w:eastAsia="es-ES"/>
        </w:rPr>
        <w:t>tested for normal</w:t>
      </w:r>
      <w:r w:rsidR="001C390A" w:rsidRPr="00B8344E">
        <w:rPr>
          <w:rFonts w:ascii="Arial" w:hAnsi="Arial" w:cs="Arial"/>
          <w:lang w:val="en-GB" w:eastAsia="es-ES"/>
        </w:rPr>
        <w:t>ity</w:t>
      </w:r>
      <w:r w:rsidR="00C928F2" w:rsidRPr="00B8344E">
        <w:rPr>
          <w:rFonts w:ascii="Arial" w:hAnsi="Arial" w:cs="Arial"/>
          <w:lang w:val="en-GB" w:eastAsia="es-ES"/>
        </w:rPr>
        <w:t xml:space="preserve"> using </w:t>
      </w:r>
      <w:r w:rsidR="00597F78" w:rsidRPr="00B8344E">
        <w:rPr>
          <w:rFonts w:ascii="Arial" w:hAnsi="Arial" w:cs="Arial"/>
          <w:lang w:val="en-GB" w:eastAsia="es-ES"/>
        </w:rPr>
        <w:t>QQ plots</w:t>
      </w:r>
      <w:r w:rsidR="001C390A" w:rsidRPr="00B8344E">
        <w:rPr>
          <w:rFonts w:ascii="Arial" w:hAnsi="Arial" w:cs="Arial"/>
          <w:lang w:val="en-GB" w:eastAsia="es-ES"/>
        </w:rPr>
        <w:t>;</w:t>
      </w:r>
      <w:r w:rsidR="002E6745" w:rsidRPr="00B8344E">
        <w:rPr>
          <w:rFonts w:ascii="Arial" w:hAnsi="Arial" w:cs="Arial"/>
          <w:lang w:val="en-GB" w:eastAsia="es-ES"/>
        </w:rPr>
        <w:t xml:space="preserve"> </w:t>
      </w:r>
      <w:r w:rsidR="005D1CAE" w:rsidRPr="00B8344E">
        <w:rPr>
          <w:rFonts w:ascii="Arial" w:hAnsi="Arial" w:cs="Arial"/>
          <w:lang w:val="en-GB" w:eastAsia="es-ES"/>
        </w:rPr>
        <w:t>Greenhouse-</w:t>
      </w:r>
      <w:proofErr w:type="spellStart"/>
      <w:r w:rsidR="005D1CAE" w:rsidRPr="00B8344E">
        <w:rPr>
          <w:rFonts w:ascii="Arial" w:hAnsi="Arial" w:cs="Arial"/>
          <w:lang w:val="en-GB" w:eastAsia="es-ES"/>
        </w:rPr>
        <w:t>Geisser</w:t>
      </w:r>
      <w:proofErr w:type="spellEnd"/>
      <w:r w:rsidR="005D1CAE" w:rsidRPr="00B8344E">
        <w:rPr>
          <w:rFonts w:ascii="Arial" w:hAnsi="Arial" w:cs="Arial"/>
          <w:lang w:val="en-GB" w:eastAsia="es-ES"/>
        </w:rPr>
        <w:t xml:space="preserve"> </w:t>
      </w:r>
      <w:r w:rsidR="00C928F2" w:rsidRPr="00B8344E">
        <w:rPr>
          <w:rFonts w:ascii="Arial" w:hAnsi="Arial" w:cs="Arial"/>
          <w:lang w:val="en-GB" w:eastAsia="es-ES"/>
        </w:rPr>
        <w:t>sphericity correction was applied whe</w:t>
      </w:r>
      <w:r w:rsidR="00074B2E" w:rsidRPr="00B8344E">
        <w:rPr>
          <w:rFonts w:ascii="Arial" w:hAnsi="Arial" w:cs="Arial"/>
          <w:lang w:val="en-GB" w:eastAsia="es-ES"/>
        </w:rPr>
        <w:t>n appropriate</w:t>
      </w:r>
      <w:r w:rsidR="00C516FD" w:rsidRPr="00B8344E">
        <w:rPr>
          <w:rFonts w:ascii="Arial" w:hAnsi="Arial" w:cs="Arial"/>
          <w:lang w:val="en-GB" w:eastAsia="es-ES"/>
        </w:rPr>
        <w:t xml:space="preserve"> and non-parametric tests were used if needed</w:t>
      </w:r>
      <w:r w:rsidR="00074B2E" w:rsidRPr="00B8344E">
        <w:rPr>
          <w:rFonts w:ascii="Arial" w:hAnsi="Arial" w:cs="Arial"/>
          <w:lang w:val="en-GB" w:eastAsia="es-ES"/>
        </w:rPr>
        <w:t xml:space="preserve">. </w:t>
      </w:r>
      <w:r w:rsidR="004A548A" w:rsidRPr="00B8344E">
        <w:rPr>
          <w:rFonts w:ascii="Arial" w:hAnsi="Arial" w:cs="Arial"/>
          <w:lang w:val="en-GB" w:eastAsia="es-ES"/>
        </w:rPr>
        <w:t>Post-hoc t-tests were FDR-corrected</w:t>
      </w:r>
      <w:r w:rsidR="00350C79" w:rsidRPr="00B8344E">
        <w:rPr>
          <w:rFonts w:ascii="Arial" w:hAnsi="Arial" w:cs="Arial"/>
          <w:lang w:val="en-GB" w:eastAsia="es-ES"/>
        </w:rPr>
        <w:t xml:space="preserve"> unless stated otherwise</w:t>
      </w:r>
      <w:r w:rsidR="004A548A" w:rsidRPr="00B8344E">
        <w:rPr>
          <w:rFonts w:ascii="Arial" w:hAnsi="Arial" w:cs="Arial"/>
          <w:lang w:val="en-GB" w:eastAsia="es-ES"/>
        </w:rPr>
        <w:t>.</w:t>
      </w:r>
      <w:r w:rsidR="00D716DE" w:rsidRPr="00B8344E">
        <w:rPr>
          <w:rFonts w:ascii="Arial" w:hAnsi="Arial" w:cs="Arial"/>
          <w:lang w:val="en-GB" w:eastAsia="es-ES"/>
        </w:rPr>
        <w:t xml:space="preserve"> Effect sizes were calculated with Cohen’s d or by calculating the r statistic in Wilcoxon’s tests </w:t>
      </w:r>
      <w:r w:rsidR="00F47C79" w:rsidRPr="00B8344E">
        <w:rPr>
          <w:rFonts w:ascii="Arial" w:hAnsi="Arial" w:cs="Arial"/>
          <w:lang w:val="en-GB" w:eastAsia="es-ES"/>
        </w:rPr>
        <w:fldChar w:fldCharType="begin" w:fldLock="1"/>
      </w:r>
      <w:r w:rsidR="00587756" w:rsidRPr="00B8344E">
        <w:rPr>
          <w:rFonts w:ascii="Arial" w:hAnsi="Arial" w:cs="Arial"/>
          <w:lang w:val="en-GB" w:eastAsia="es-ES"/>
        </w:rPr>
        <w:instrText>ADDIN CSL_CITATION {"citationItems":[{"id":"ITEM-1","itemData":{"author":[{"dropping-particle":"","family":"Kassambara","given":"Alboukadel","non-dropping-particle":"","parse-names":false,"suffix":""}],"id":"ITEM-1","issued":{"date-parts":[["2013"]]},"title":"wilcox_effsize: Wilcoxon Effect Size","type":"webpage"},"uris":["http://www.mendeley.com/documents/?uuid=906b6ada-6104-43e4-98c7-8187b018d3b5"]}],"mendeley":{"formattedCitation":"(Kassambara, 2013)","plainTextFormattedCitation":"(Kassambara, 2013)","previouslyFormattedCitation":"(Kassambara, 2013)"},"properties":{"noteIndex":0},"schema":"https://github.com/citation-style-language/schema/raw/master/csl-citation.json"}</w:instrText>
      </w:r>
      <w:r w:rsidR="00F47C79" w:rsidRPr="00B8344E">
        <w:rPr>
          <w:rFonts w:ascii="Arial" w:hAnsi="Arial" w:cs="Arial"/>
          <w:lang w:val="en-GB" w:eastAsia="es-ES"/>
        </w:rPr>
        <w:fldChar w:fldCharType="separate"/>
      </w:r>
      <w:r w:rsidR="00F47C79" w:rsidRPr="00B8344E">
        <w:rPr>
          <w:rFonts w:ascii="Arial" w:hAnsi="Arial" w:cs="Arial"/>
          <w:noProof/>
          <w:lang w:val="en-GB" w:eastAsia="es-ES"/>
        </w:rPr>
        <w:t>(Kassambara, 2013)</w:t>
      </w:r>
      <w:r w:rsidR="00F47C79" w:rsidRPr="00B8344E">
        <w:rPr>
          <w:rFonts w:ascii="Arial" w:hAnsi="Arial" w:cs="Arial"/>
          <w:lang w:val="en-GB" w:eastAsia="es-ES"/>
        </w:rPr>
        <w:fldChar w:fldCharType="end"/>
      </w:r>
      <w:r w:rsidR="00F47C79" w:rsidRPr="00B8344E">
        <w:rPr>
          <w:rFonts w:ascii="Arial" w:hAnsi="Arial" w:cs="Arial"/>
          <w:lang w:val="en-GB" w:eastAsia="es-ES"/>
        </w:rPr>
        <w:t xml:space="preserve">. </w:t>
      </w:r>
    </w:p>
    <w:p w14:paraId="6BD5B4C5" w14:textId="4AB1ED44" w:rsidR="00C468BE" w:rsidRDefault="00CD0E59" w:rsidP="005C4200">
      <w:pPr>
        <w:spacing w:line="480" w:lineRule="auto"/>
        <w:ind w:firstLine="360"/>
        <w:jc w:val="both"/>
        <w:rPr>
          <w:lang w:val="en-US"/>
        </w:rPr>
      </w:pPr>
      <w:r w:rsidRPr="00B8344E">
        <w:rPr>
          <w:rFonts w:ascii="Arial" w:hAnsi="Arial" w:cs="Arial"/>
          <w:lang w:val="en-US"/>
        </w:rPr>
        <w:t xml:space="preserve">Conditional </w:t>
      </w:r>
      <w:r w:rsidR="00695ACA" w:rsidRPr="00B8344E">
        <w:rPr>
          <w:rFonts w:ascii="Arial" w:hAnsi="Arial" w:cs="Arial"/>
          <w:lang w:val="en-US"/>
        </w:rPr>
        <w:t xml:space="preserve">response </w:t>
      </w:r>
      <w:r w:rsidRPr="00B8344E">
        <w:rPr>
          <w:rFonts w:ascii="Arial" w:hAnsi="Arial" w:cs="Arial"/>
          <w:lang w:val="en-US"/>
        </w:rPr>
        <w:t xml:space="preserve">probability analyses were conducted using the Behavioral Toolbox for </w:t>
      </w:r>
      <w:r w:rsidR="005E6B3D" w:rsidRPr="00B8344E">
        <w:rPr>
          <w:rFonts w:ascii="Arial" w:hAnsi="Arial" w:cs="Arial"/>
          <w:lang w:val="en-US"/>
        </w:rPr>
        <w:t xml:space="preserve">MATLAB </w:t>
      </w:r>
      <w:r w:rsidRPr="00B8344E">
        <w:rPr>
          <w:rFonts w:ascii="Arial" w:hAnsi="Arial" w:cs="Arial"/>
          <w:lang w:val="en-US"/>
        </w:rPr>
        <w:t>R2019b (</w:t>
      </w:r>
      <w:hyperlink r:id="rId11" w:history="1">
        <w:r w:rsidRPr="00B8344E">
          <w:rPr>
            <w:rStyle w:val="Hyperlink"/>
            <w:rFonts w:ascii="Arial" w:hAnsi="Arial" w:cs="Arial"/>
            <w:lang w:val="en-US"/>
          </w:rPr>
          <w:t>http://memory.psych.upenn.edu/Behavioral_toolbox</w:t>
        </w:r>
      </w:hyperlink>
      <w:r w:rsidRPr="00B8344E">
        <w:rPr>
          <w:rFonts w:ascii="Arial" w:hAnsi="Arial" w:cs="Arial"/>
          <w:lang w:val="en-US"/>
        </w:rPr>
        <w:t xml:space="preserve">) </w:t>
      </w:r>
      <w:r w:rsidR="00F04970" w:rsidRPr="00B8344E">
        <w:rPr>
          <w:rFonts w:ascii="Arial" w:hAnsi="Arial" w:cs="Arial"/>
          <w:lang w:val="en-US"/>
        </w:rPr>
        <w:t>with modified scripts</w:t>
      </w:r>
      <w:r w:rsidRPr="00B8344E">
        <w:rPr>
          <w:rFonts w:ascii="Arial" w:hAnsi="Arial" w:cs="Arial"/>
          <w:lang w:val="en-US"/>
        </w:rPr>
        <w:t xml:space="preserve"> where the CRPs were investigated for the words recalled one serial position before or after the oddball. </w:t>
      </w:r>
      <w:r w:rsidR="00541C3C" w:rsidRPr="00B8344E">
        <w:rPr>
          <w:rFonts w:ascii="Arial" w:hAnsi="Arial" w:cs="Arial"/>
          <w:i/>
          <w:iCs/>
          <w:lang w:val="en-US"/>
        </w:rPr>
        <w:t>Lag</w:t>
      </w:r>
      <w:r w:rsidR="00541C3C" w:rsidRPr="00B8344E">
        <w:rPr>
          <w:rFonts w:ascii="Arial" w:hAnsi="Arial" w:cs="Arial"/>
          <w:lang w:val="en-US"/>
        </w:rPr>
        <w:t xml:space="preserve"> refers to the word-distance to an item at encoding; a</w:t>
      </w:r>
      <w:r w:rsidRPr="00B8344E">
        <w:rPr>
          <w:rFonts w:ascii="Arial" w:hAnsi="Arial" w:cs="Arial"/>
          <w:lang w:val="en-US"/>
        </w:rPr>
        <w:t xml:space="preserve">ll analyses </w:t>
      </w:r>
      <w:r w:rsidR="00597F78" w:rsidRPr="00B8344E">
        <w:rPr>
          <w:rFonts w:ascii="Arial" w:hAnsi="Arial" w:cs="Arial"/>
          <w:lang w:val="en-US"/>
        </w:rPr>
        <w:t xml:space="preserve">and visualization </w:t>
      </w:r>
      <w:r w:rsidRPr="00B8344E">
        <w:rPr>
          <w:rFonts w:ascii="Arial" w:hAnsi="Arial" w:cs="Arial"/>
          <w:lang w:val="en-US"/>
        </w:rPr>
        <w:t>were</w:t>
      </w:r>
      <w:r w:rsidR="001578DE" w:rsidRPr="00B8344E">
        <w:rPr>
          <w:rFonts w:ascii="Arial" w:hAnsi="Arial" w:cs="Arial"/>
          <w:lang w:val="en-US"/>
        </w:rPr>
        <w:t xml:space="preserve"> performed</w:t>
      </w:r>
      <w:r w:rsidRPr="00B8344E">
        <w:rPr>
          <w:rFonts w:ascii="Arial" w:hAnsi="Arial" w:cs="Arial"/>
          <w:lang w:val="en-US"/>
        </w:rPr>
        <w:t xml:space="preserve"> </w:t>
      </w:r>
      <w:r w:rsidR="00597F78" w:rsidRPr="00B8344E">
        <w:rPr>
          <w:rFonts w:ascii="Arial" w:hAnsi="Arial" w:cs="Arial"/>
          <w:lang w:val="en-US"/>
        </w:rPr>
        <w:t>on</w:t>
      </w:r>
      <w:r w:rsidRPr="00B8344E">
        <w:rPr>
          <w:rFonts w:ascii="Arial" w:hAnsi="Arial" w:cs="Arial"/>
          <w:lang w:val="en-US"/>
        </w:rPr>
        <w:t xml:space="preserve"> lags</w:t>
      </w:r>
      <w:r w:rsidR="00597F78" w:rsidRPr="00B8344E">
        <w:rPr>
          <w:rFonts w:ascii="Arial" w:hAnsi="Arial" w:cs="Arial"/>
          <w:lang w:val="en-US"/>
        </w:rPr>
        <w:t xml:space="preserve"> </w:t>
      </w:r>
      <m:oMath>
        <m:r>
          <w:rPr>
            <w:rFonts w:ascii="Cambria Math" w:hAnsi="Cambria Math" w:cs="Arial"/>
            <w:lang w:val="en-US"/>
          </w:rPr>
          <m:t>±</m:t>
        </m:r>
      </m:oMath>
      <w:r w:rsidRPr="00B8344E">
        <w:rPr>
          <w:rFonts w:ascii="Arial" w:eastAsiaTheme="minorEastAsia" w:hAnsi="Arial" w:cs="Arial"/>
          <w:lang w:val="en-US"/>
        </w:rPr>
        <w:t xml:space="preserve">5 </w:t>
      </w:r>
      <w:r w:rsidRPr="00B8344E">
        <w:rPr>
          <w:rFonts w:ascii="Arial" w:hAnsi="Arial" w:cs="Arial"/>
          <w:lang w:val="en-US"/>
        </w:rPr>
        <w:t xml:space="preserve">as </w:t>
      </w:r>
      <w:r w:rsidR="00E4531D" w:rsidRPr="00B8344E">
        <w:rPr>
          <w:rFonts w:ascii="Arial" w:hAnsi="Arial" w:cs="Arial"/>
          <w:lang w:val="en-US"/>
        </w:rPr>
        <w:t>previously reported</w:t>
      </w:r>
      <w:r w:rsidRPr="00B8344E">
        <w:rPr>
          <w:rFonts w:ascii="Arial" w:hAnsi="Arial" w:cs="Arial"/>
          <w:lang w:val="en-US"/>
        </w:rPr>
        <w:t xml:space="preserve">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recall","type":"article-journal","volume":"24"},"uris":["http://www.mendeley.com/documents/?uuid=16b1f0d2-8f60-4080-b05d-164b0a868127"]},{"id":"ITEM-2","itemData":{"DOI":"10.3758/s13423-018-1537-3","author":[{"dropping-particle":"","family":"Healey","given":"M.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Long, &amp; Kahana, 2019; Kahana, 1996)","plainTextFormattedCitation":"(Healey, Long, &amp; Kahana, 2019; Kahana, 1996)","previouslyFormattedCitation":"(Healey, Long, &amp; Kahana, 2019; Kahana, 1996)"},"properties":{"noteIndex":0},"schema":"https://github.com/citation-style-language/schema/raw/master/csl-citation.json"}</w:instrText>
      </w:r>
      <w:r w:rsidRPr="00B8344E">
        <w:rPr>
          <w:rFonts w:ascii="Arial" w:hAnsi="Arial" w:cs="Arial"/>
          <w:lang w:val="en-US"/>
        </w:rPr>
        <w:fldChar w:fldCharType="separate"/>
      </w:r>
      <w:r w:rsidR="00541C3C" w:rsidRPr="00B8344E">
        <w:rPr>
          <w:rFonts w:ascii="Arial" w:hAnsi="Arial" w:cs="Arial"/>
          <w:noProof/>
          <w:lang w:val="en-US"/>
        </w:rPr>
        <w:t>(Healey, Long, &amp; Kahana, 2019; Kahana, 1996)</w:t>
      </w:r>
      <w:r w:rsidRPr="00B8344E">
        <w:rPr>
          <w:rFonts w:ascii="Arial" w:hAnsi="Arial" w:cs="Arial"/>
          <w:lang w:val="en-US"/>
        </w:rPr>
        <w:fldChar w:fldCharType="end"/>
      </w:r>
      <w:r w:rsidRPr="00B8344E">
        <w:rPr>
          <w:rFonts w:ascii="Arial" w:hAnsi="Arial" w:cs="Arial"/>
          <w:lang w:val="en-US"/>
        </w:rPr>
        <w:t xml:space="preserve">.  </w:t>
      </w:r>
      <w:r w:rsidR="00541C3C" w:rsidRPr="00B8344E">
        <w:rPr>
          <w:rFonts w:ascii="Arial" w:hAnsi="Arial" w:cs="Arial"/>
          <w:i/>
          <w:iCs/>
          <w:lang w:val="en-US"/>
        </w:rPr>
        <w:t>Backwards vs. forwards</w:t>
      </w:r>
      <w:r w:rsidR="00541C3C" w:rsidRPr="00B8344E">
        <w:rPr>
          <w:rFonts w:ascii="Arial" w:hAnsi="Arial" w:cs="Arial"/>
          <w:lang w:val="en-US"/>
        </w:rPr>
        <w:t xml:space="preserve"> refer to words presented before or after a specific item at encoding</w:t>
      </w:r>
      <w:r w:rsidR="000E53F6" w:rsidRPr="00B8344E">
        <w:rPr>
          <w:rFonts w:ascii="Arial" w:hAnsi="Arial" w:cs="Arial"/>
          <w:lang w:val="en-US"/>
        </w:rPr>
        <w:t xml:space="preserve">. Accordingly, </w:t>
      </w:r>
      <w:r w:rsidR="000E53F6" w:rsidRPr="00B8344E">
        <w:rPr>
          <w:rFonts w:ascii="Arial" w:hAnsi="Arial" w:cs="Arial"/>
          <w:i/>
          <w:iCs/>
          <w:lang w:val="en-US"/>
        </w:rPr>
        <w:t>backwards</w:t>
      </w:r>
      <w:r w:rsidR="000E53F6" w:rsidRPr="00B8344E">
        <w:rPr>
          <w:rFonts w:ascii="Arial" w:hAnsi="Arial" w:cs="Arial"/>
          <w:b/>
          <w:bCs/>
          <w:i/>
          <w:iCs/>
          <w:lang w:val="en-US"/>
        </w:rPr>
        <w:t xml:space="preserve"> </w:t>
      </w:r>
      <w:r w:rsidR="000E53F6" w:rsidRPr="00B8344E">
        <w:rPr>
          <w:rFonts w:ascii="Arial" w:hAnsi="Arial" w:cs="Arial"/>
          <w:lang w:val="en-US"/>
        </w:rPr>
        <w:t xml:space="preserve">and </w:t>
      </w:r>
      <w:r w:rsidR="000E53F6" w:rsidRPr="00B8344E">
        <w:rPr>
          <w:rFonts w:ascii="Arial" w:hAnsi="Arial" w:cs="Arial"/>
          <w:i/>
          <w:iCs/>
          <w:lang w:val="en-US"/>
        </w:rPr>
        <w:t xml:space="preserve">forwards </w:t>
      </w:r>
      <w:r w:rsidR="000E53F6" w:rsidRPr="00B8344E">
        <w:rPr>
          <w:rFonts w:ascii="Arial" w:hAnsi="Arial" w:cs="Arial"/>
          <w:lang w:val="en-US"/>
        </w:rPr>
        <w:t>are analogous to negative and positive lags</w:t>
      </w:r>
      <w:r w:rsidR="00541C3C" w:rsidRPr="00B8344E">
        <w:rPr>
          <w:rFonts w:ascii="Arial" w:hAnsi="Arial" w:cs="Arial"/>
          <w:lang w:val="en-US"/>
        </w:rPr>
        <w:t>, respectively. In analyses investigat</w:t>
      </w:r>
      <w:r w:rsidR="00DD0CCC" w:rsidRPr="00B8344E">
        <w:rPr>
          <w:rFonts w:ascii="Arial" w:hAnsi="Arial" w:cs="Arial"/>
          <w:lang w:val="en-US"/>
        </w:rPr>
        <w:t>ing</w:t>
      </w:r>
      <w:r w:rsidR="00541C3C" w:rsidRPr="00B8344E">
        <w:rPr>
          <w:rFonts w:ascii="Arial" w:hAnsi="Arial" w:cs="Arial"/>
          <w:lang w:val="en-US"/>
        </w:rPr>
        <w:t xml:space="preserve"> CRP curves with respect to oddball recall, </w:t>
      </w:r>
      <w:r w:rsidR="00541C3C" w:rsidRPr="00B8344E">
        <w:rPr>
          <w:rFonts w:ascii="Arial" w:hAnsi="Arial" w:cs="Arial"/>
          <w:i/>
          <w:iCs/>
          <w:lang w:val="en-US"/>
        </w:rPr>
        <w:t>to</w:t>
      </w:r>
      <w:r w:rsidR="00541C3C" w:rsidRPr="00B8344E">
        <w:rPr>
          <w:rFonts w:ascii="Arial" w:hAnsi="Arial" w:cs="Arial"/>
          <w:lang w:val="en-US"/>
        </w:rPr>
        <w:t xml:space="preserve"> refer</w:t>
      </w:r>
      <w:r w:rsidR="008F6997" w:rsidRPr="00B8344E">
        <w:rPr>
          <w:rFonts w:ascii="Arial" w:hAnsi="Arial" w:cs="Arial"/>
          <w:lang w:val="en-US"/>
        </w:rPr>
        <w:t>s</w:t>
      </w:r>
      <w:r w:rsidR="00541C3C" w:rsidRPr="00B8344E">
        <w:rPr>
          <w:rFonts w:ascii="Arial" w:hAnsi="Arial" w:cs="Arial"/>
          <w:lang w:val="en-US"/>
        </w:rPr>
        <w:t xml:space="preserve"> to transitions to the oddballs whereas </w:t>
      </w:r>
      <w:r w:rsidR="00541C3C" w:rsidRPr="00B8344E">
        <w:rPr>
          <w:rFonts w:ascii="Arial" w:hAnsi="Arial" w:cs="Arial"/>
          <w:i/>
          <w:iCs/>
          <w:lang w:val="en-US"/>
        </w:rPr>
        <w:t>from</w:t>
      </w:r>
      <w:r w:rsidR="00541C3C" w:rsidRPr="00B8344E">
        <w:rPr>
          <w:rFonts w:ascii="Arial" w:hAnsi="Arial" w:cs="Arial"/>
          <w:lang w:val="en-US"/>
        </w:rPr>
        <w:t xml:space="preserve"> refers to transitions from the oddballs</w:t>
      </w:r>
      <w:r w:rsidR="006C56AE" w:rsidRPr="00B8344E">
        <w:rPr>
          <w:rFonts w:ascii="Arial" w:hAnsi="Arial" w:cs="Arial"/>
          <w:lang w:val="en-US"/>
        </w:rPr>
        <w:t xml:space="preserve"> at recall. </w:t>
      </w:r>
    </w:p>
    <w:p w14:paraId="45531614" w14:textId="2F18F758" w:rsidR="00B041D8" w:rsidRPr="00C25575" w:rsidRDefault="00B041D8" w:rsidP="008B546E">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lastRenderedPageBreak/>
        <w:t>RESULTS</w:t>
      </w:r>
    </w:p>
    <w:p w14:paraId="6FD5355E" w14:textId="77777777" w:rsidR="00896F34" w:rsidRPr="00B8344E" w:rsidRDefault="00896F34" w:rsidP="008B546E">
      <w:pPr>
        <w:pStyle w:val="Heading2"/>
        <w:rPr>
          <w:rFonts w:ascii="Arial" w:hAnsi="Arial" w:cs="Arial"/>
          <w:b/>
          <w:bCs/>
          <w:color w:val="auto"/>
          <w:lang w:val="en-US"/>
        </w:rPr>
      </w:pPr>
    </w:p>
    <w:p w14:paraId="40C2D96D" w14:textId="77777777" w:rsidR="00544A97" w:rsidRPr="00B8344E" w:rsidRDefault="00544A97" w:rsidP="00A4126A">
      <w:pPr>
        <w:pStyle w:val="Heading2"/>
        <w:rPr>
          <w:rFonts w:ascii="Arial" w:hAnsi="Arial" w:cs="Arial"/>
          <w:b/>
          <w:bCs/>
          <w:color w:val="auto"/>
          <w:lang w:val="en-US"/>
        </w:rPr>
      </w:pPr>
      <w:r w:rsidRPr="00B8344E">
        <w:rPr>
          <w:rFonts w:ascii="Arial" w:hAnsi="Arial" w:cs="Arial"/>
          <w:b/>
          <w:bCs/>
          <w:color w:val="auto"/>
          <w:lang w:val="en-US"/>
        </w:rPr>
        <w:t xml:space="preserve">Emotional and perceptual oddballs are remembered late during free recall </w:t>
      </w:r>
    </w:p>
    <w:p w14:paraId="0E1BF36E" w14:textId="77777777" w:rsidR="00544A97" w:rsidRPr="00B8344E" w:rsidRDefault="00544A97" w:rsidP="00544A97">
      <w:pPr>
        <w:rPr>
          <w:rFonts w:ascii="Times New Roman" w:eastAsia="Times New Roman" w:hAnsi="Times New Roman" w:cs="Times New Roman"/>
          <w:lang w:val="en-US" w:eastAsia="en-GB"/>
        </w:rPr>
      </w:pPr>
    </w:p>
    <w:p w14:paraId="5E4E972A" w14:textId="7F0B4889" w:rsidR="00AC546D" w:rsidRPr="00B8344E" w:rsidRDefault="0062112E" w:rsidP="00ED323E">
      <w:pPr>
        <w:spacing w:line="480" w:lineRule="auto"/>
        <w:ind w:firstLine="720"/>
        <w:jc w:val="both"/>
        <w:rPr>
          <w:rFonts w:ascii="Times New Roman" w:eastAsia="Times New Roman" w:hAnsi="Times New Roman" w:cs="Times New Roman"/>
        </w:rPr>
      </w:pPr>
      <w:r>
        <w:rPr>
          <w:rFonts w:ascii="Arial" w:hAnsi="Arial" w:cs="Arial"/>
          <w:color w:val="000000" w:themeColor="text1"/>
          <w:lang w:val="en-US"/>
        </w:rPr>
        <w:t>While some have reported that oddballs</w:t>
      </w:r>
      <w:r w:rsidR="005940EF" w:rsidRPr="00B8344E">
        <w:rPr>
          <w:rFonts w:ascii="Arial" w:hAnsi="Arial" w:cs="Arial"/>
          <w:color w:val="000000" w:themeColor="text1"/>
          <w:lang w:val="en-US"/>
        </w:rPr>
        <w:t xml:space="preserve"> are recalled early in the recall order </w:t>
      </w:r>
      <w:r w:rsidR="005940EF" w:rsidRPr="00B8344E">
        <w:rPr>
          <w:rFonts w:ascii="Arial" w:hAnsi="Arial" w:cs="Arial"/>
          <w:color w:val="000000" w:themeColor="text1"/>
          <w:lang w:val="en-US"/>
        </w:rPr>
        <w:fldChar w:fldCharType="begin" w:fldLock="1"/>
      </w:r>
      <w:r w:rsidR="00F46F79">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effect","type":"article-journal","volume":"8"},"uris":["http://www.mendeley.com/documents/?uuid=e2bf1196-2ce4-42a8-93f3-2b8d565c6e92"]},{"id":"ITEM-3","itemData":{"DOI":"10.3758/s13421-011-0125-9","ISSN":"0090502X","PMID":"21713561","abstract":"Typically, research has shown that emotional words are remembered better than neutral words; however, most studies have reported only the mean proportion of correctly recalled words. The present study looked at various dependent measures used by search models to determine whether emotion can influence the search process as well. The results from Experiment 2 showed that when emotionality was made salient, participants were able to utilize emotional associations, in addition to temporal associations, to cue retrieval of additional emotional words during subsequent sampling but relied mainly on temporal context when the emotional information was not made salient (Experiment 1). Additionally, both experiments showed that emotional words were more likely to be output earlier in the recall sequence, which would suggest that emotion also serves to boost relative strength during initial sampling. Overall, the results suggest that emotion contributes to enhanced memory dynamically by influencing the probability of sampling an item during the search process-specifically, by boosting relative strength and strengthening interitem associations. © 2011 Psychonomic Society, Inc.","author":[{"dropping-particle":"","family":"Siddiqui","given":"Aisha P.","non-dropping-particle":"","parse-names":false,"suffix":""},{"dropping-particle":"","family":"Unsworth","given":"Nash","non-dropping-particle":"","parse-names":false,"suffix":""}],"container-title":"Memory and Cognition","id":"ITEM-3","issue":"8","issued":{"date-parts":[["2011"]]},"page":"1387-1400","title":"Investigating the role of emotion during the search process in free recall","type":"article-journal","volume":"39"},"uris":["http://www.mendeley.com/documents/?uuid=abd6f805-a6b2-45bd-9453-6ae14c20a933"]}],"mendeley":{"formattedCitation":"(Elhalal, Davelaar, &amp; Usher, 2014; Siddiqui &amp; Unsworth, 2011; Talmi et al., 2019)","plainTextFormattedCitation":"(Elhalal, Davelaar, &amp; Usher, 2014; Siddiqui &amp; Unsworth, 2011; Talmi et al., 2019)","previouslyFormattedCitation":"(Elhalal, Davelaar, &amp; Usher, 2014; Siddiqui &amp; Unsworth, 2011; Talmi et al., 2019)"},"properties":{"noteIndex":0},"schema":"https://github.com/citation-style-language/schema/raw/master/csl-citation.json"}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D143E4" w:rsidRPr="00D143E4">
        <w:rPr>
          <w:rFonts w:ascii="Arial" w:hAnsi="Arial" w:cs="Arial"/>
          <w:noProof/>
          <w:color w:val="000000" w:themeColor="text1"/>
          <w:lang w:val="en-US"/>
        </w:rPr>
        <w:t>(Elhalal, Davelaar, &amp; Usher, 2014; Siddiqui &amp; Unsworth, 2011; Talmi et al., 2019)</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 xml:space="preserve">, other computational models predict that optimal recall occurs when recall begins with items from the beginning of an encoded list and there is a strong forward-contiguity </w:t>
      </w:r>
      <w:r w:rsidR="005940EF" w:rsidRPr="00B8344E">
        <w:rPr>
          <w:rFonts w:ascii="Arial" w:hAnsi="Arial" w:cs="Arial"/>
          <w:color w:val="000000" w:themeColor="text1"/>
          <w:lang w:val="en-US"/>
        </w:rPr>
        <w:fldChar w:fldCharType="begin" w:fldLock="1"/>
      </w:r>
      <w:r w:rsidR="005940EF" w:rsidRPr="00B8344E">
        <w:rPr>
          <w:rFonts w:ascii="Arial" w:hAnsi="Arial" w:cs="Arial"/>
          <w:color w:val="000000" w:themeColor="text1"/>
          <w:lang w:val="en-US"/>
        </w:rPr>
        <w:instrText>ADDIN CSL_CITATION {"citationItems":[{"id":"ITEM-1","itemData":{"DOI":"10.31234/osf.io/sgepb","ISSN":"1884-2259","author":[{"dropping-particle":"","family":"Zhang","given":"Qiong","non-dropping-particle":"","parse-names":false,"suffix":""},{"dropping-particle":"","family":"Griffiths","given":"Thomas L.","non-dropping-particle":"","parse-names":false,"suffix":""},{"dropping-particle":"","family":"Norman","given":"Kenneth A.","non-dropping-particle":"","parse-names":false,"suffix":""}],"container-title":"PsyArxiv","id":"ITEM-1","issued":{"date-parts":[["2021"]]},"title":"Optimal policies for free recall","type":"article-journal"},"uris":["http://www.mendeley.com/documents/?uuid=7696aa88-57f1-435d-8ca5-609ff54130b4"]}],"mendeley":{"formattedCitation":"(Zhang, Griffiths, &amp; Norman, 2021)","plainTextFormattedCitation":"(Zhang, Griffiths, &amp; Norman, 2021)","previouslyFormattedCitation":"(Zhang, Griffiths, &amp; Norman, 2021)"},"properties":{"noteIndex":0},"schema":"https://github.com/citation-style-language/schema/raw/master/csl-citation.json"}</w:instrText>
      </w:r>
      <w:r w:rsidR="005940EF" w:rsidRPr="00B8344E">
        <w:rPr>
          <w:rFonts w:ascii="Arial" w:hAnsi="Arial" w:cs="Arial"/>
          <w:color w:val="000000" w:themeColor="text1"/>
          <w:lang w:val="en-US"/>
        </w:rPr>
        <w:fldChar w:fldCharType="separate"/>
      </w:r>
      <w:r w:rsidR="005940EF" w:rsidRPr="00B8344E">
        <w:rPr>
          <w:rFonts w:ascii="Arial" w:hAnsi="Arial" w:cs="Arial"/>
          <w:noProof/>
          <w:color w:val="000000" w:themeColor="text1"/>
          <w:lang w:val="en-US"/>
        </w:rPr>
        <w:t>(Zhang, Griffiths, &amp; Norman, 2021)</w:t>
      </w:r>
      <w:r w:rsidR="005940EF" w:rsidRPr="00B8344E">
        <w:rPr>
          <w:rFonts w:ascii="Arial" w:hAnsi="Arial" w:cs="Arial"/>
          <w:color w:val="000000" w:themeColor="text1"/>
          <w:lang w:val="en-US"/>
        </w:rPr>
        <w:fldChar w:fldCharType="end"/>
      </w:r>
      <w:r w:rsidR="005940EF" w:rsidRPr="00B8344E">
        <w:rPr>
          <w:rFonts w:ascii="Arial" w:hAnsi="Arial" w:cs="Arial"/>
          <w:color w:val="000000" w:themeColor="text1"/>
          <w:lang w:val="en-US"/>
        </w:rPr>
        <w:t>.</w:t>
      </w:r>
      <w:r w:rsidR="00856496">
        <w:rPr>
          <w:rFonts w:ascii="Arial" w:hAnsi="Arial" w:cs="Arial"/>
          <w:color w:val="000000" w:themeColor="text1"/>
          <w:lang w:val="en-US"/>
        </w:rPr>
        <w:t xml:space="preserve"> </w:t>
      </w:r>
      <w:r w:rsidR="00420C75">
        <w:rPr>
          <w:rFonts w:ascii="Arial" w:eastAsia="Times New Roman" w:hAnsi="Arial" w:cs="Arial"/>
          <w:color w:val="000000" w:themeColor="text1"/>
          <w:lang w:val="en-US" w:eastAsia="en-GB"/>
        </w:rPr>
        <w:t>W</w:t>
      </w:r>
      <w:r w:rsidR="00544A97" w:rsidRPr="00B8344E">
        <w:rPr>
          <w:rFonts w:ascii="Arial" w:eastAsia="Times New Roman" w:hAnsi="Arial" w:cs="Arial"/>
          <w:color w:val="000000" w:themeColor="text1"/>
          <w:lang w:val="en-US" w:eastAsia="en-GB"/>
        </w:rPr>
        <w:t xml:space="preserve">e </w:t>
      </w:r>
      <w:r w:rsidR="00420C75">
        <w:rPr>
          <w:rFonts w:ascii="Arial" w:eastAsia="Times New Roman" w:hAnsi="Arial" w:cs="Arial"/>
          <w:color w:val="000000" w:themeColor="text1"/>
          <w:lang w:val="en-US" w:eastAsia="en-GB"/>
        </w:rPr>
        <w:t xml:space="preserve">therefore </w:t>
      </w:r>
      <w:r w:rsidR="00544A97" w:rsidRPr="00B8344E">
        <w:rPr>
          <w:rFonts w:ascii="Arial" w:eastAsia="Times New Roman" w:hAnsi="Arial" w:cs="Arial"/>
          <w:color w:val="000000" w:themeColor="text1"/>
          <w:lang w:val="en-US" w:eastAsia="en-GB"/>
        </w:rPr>
        <w:t xml:space="preserve">expected </w:t>
      </w:r>
      <w:r w:rsidR="00CF5463" w:rsidRPr="00B8344E">
        <w:rPr>
          <w:rFonts w:ascii="Arial" w:eastAsia="Times New Roman" w:hAnsi="Arial" w:cs="Arial"/>
          <w:color w:val="000000" w:themeColor="text1"/>
          <w:lang w:val="en-US" w:eastAsia="en-GB"/>
        </w:rPr>
        <w:t xml:space="preserve">oddballs </w:t>
      </w:r>
      <w:r w:rsidR="008F6997" w:rsidRPr="00B8344E">
        <w:rPr>
          <w:rFonts w:ascii="Arial" w:eastAsia="Times New Roman" w:hAnsi="Arial" w:cs="Arial"/>
          <w:color w:val="000000" w:themeColor="text1"/>
          <w:lang w:val="en-US" w:eastAsia="en-GB"/>
        </w:rPr>
        <w:t xml:space="preserve">to be </w:t>
      </w:r>
      <w:r w:rsidR="00CF5463" w:rsidRPr="00B8344E">
        <w:rPr>
          <w:rFonts w:ascii="Arial" w:eastAsia="Times New Roman" w:hAnsi="Arial" w:cs="Arial"/>
          <w:color w:val="000000" w:themeColor="text1"/>
          <w:lang w:val="en-US" w:eastAsia="en-GB"/>
        </w:rPr>
        <w:t>recall</w:t>
      </w:r>
      <w:r w:rsidR="008F6997" w:rsidRPr="00B8344E">
        <w:rPr>
          <w:rFonts w:ascii="Arial" w:eastAsia="Times New Roman" w:hAnsi="Arial" w:cs="Arial"/>
          <w:color w:val="000000" w:themeColor="text1"/>
          <w:lang w:val="en-US" w:eastAsia="en-GB"/>
        </w:rPr>
        <w:t xml:space="preserve">ed </w:t>
      </w:r>
      <w:r w:rsidR="00CF5463" w:rsidRPr="00B8344E">
        <w:rPr>
          <w:rFonts w:ascii="Arial" w:eastAsia="Times New Roman" w:hAnsi="Arial" w:cs="Arial"/>
          <w:color w:val="000000" w:themeColor="text1"/>
          <w:lang w:val="en-US" w:eastAsia="en-GB"/>
        </w:rPr>
        <w:t xml:space="preserve">early </w:t>
      </w:r>
      <w:r w:rsidR="00602B1D" w:rsidRPr="00B8344E">
        <w:rPr>
          <w:rFonts w:ascii="Arial" w:eastAsia="Times New Roman" w:hAnsi="Arial" w:cs="Arial"/>
          <w:color w:val="000000" w:themeColor="text1"/>
          <w:lang w:val="en-US" w:eastAsia="en-GB"/>
        </w:rPr>
        <w:t xml:space="preserve">in the serial recall order. This was not, </w:t>
      </w:r>
      <w:r w:rsidR="001263EA" w:rsidRPr="00B8344E">
        <w:rPr>
          <w:rFonts w:ascii="Arial" w:eastAsia="Times New Roman" w:hAnsi="Arial" w:cs="Arial"/>
          <w:color w:val="000000" w:themeColor="text1"/>
          <w:lang w:val="en-US" w:eastAsia="en-GB"/>
        </w:rPr>
        <w:t>however, the</w:t>
      </w:r>
      <w:r w:rsidR="00544A97" w:rsidRPr="00B8344E">
        <w:rPr>
          <w:rFonts w:ascii="Arial" w:eastAsia="Times New Roman" w:hAnsi="Arial" w:cs="Arial"/>
          <w:color w:val="000000" w:themeColor="text1"/>
          <w:lang w:val="en-US" w:eastAsia="en-GB"/>
        </w:rPr>
        <w:t xml:space="preserve"> case.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recall position</w:t>
      </w:r>
      <w:r w:rsidR="00602B1D" w:rsidRPr="00B8344E">
        <w:rPr>
          <w:rFonts w:ascii="Arial" w:eastAsia="Times New Roman" w:hAnsi="Arial" w:cs="Arial"/>
          <w:color w:val="000000" w:themeColor="text1"/>
          <w:lang w:val="en-US" w:eastAsia="en-GB"/>
        </w:rPr>
        <w:t xml:space="preserve"> was</w:t>
      </w:r>
      <w:r w:rsidR="00544A97" w:rsidRPr="00B8344E">
        <w:rPr>
          <w:rFonts w:ascii="Arial" w:eastAsia="Times New Roman" w:hAnsi="Arial" w:cs="Arial"/>
          <w:color w:val="000000" w:themeColor="text1"/>
          <w:lang w:val="en-US" w:eastAsia="en-GB"/>
        </w:rPr>
        <w:t xml:space="preserve"> </w:t>
      </w:r>
      <w:r w:rsidR="001263EA" w:rsidRPr="00B8344E">
        <w:rPr>
          <w:rFonts w:ascii="Arial" w:eastAsia="Times New Roman" w:hAnsi="Arial" w:cs="Arial"/>
          <w:color w:val="000000" w:themeColor="text1"/>
          <w:lang w:val="en-US" w:eastAsia="en-GB"/>
        </w:rPr>
        <w:t>calculated relative</w:t>
      </w:r>
      <w:r w:rsidR="00DD0CCC" w:rsidRPr="00B8344E">
        <w:rPr>
          <w:rFonts w:ascii="Arial" w:eastAsia="Times New Roman" w:hAnsi="Arial" w:cs="Arial"/>
          <w:color w:val="000000" w:themeColor="text1"/>
          <w:lang w:val="en-US" w:eastAsia="en-GB"/>
        </w:rPr>
        <w:t xml:space="preserve"> </w:t>
      </w:r>
      <w:r w:rsidR="00544A97" w:rsidRPr="00B8344E">
        <w:rPr>
          <w:rFonts w:ascii="Arial" w:eastAsia="Times New Roman" w:hAnsi="Arial" w:cs="Arial"/>
          <w:color w:val="000000" w:themeColor="text1"/>
          <w:lang w:val="en-US" w:eastAsia="en-GB"/>
        </w:rPr>
        <w:t xml:space="preserve">to the </w:t>
      </w:r>
      <w:r w:rsidR="00602B1D" w:rsidRPr="00B8344E">
        <w:rPr>
          <w:rFonts w:ascii="Arial" w:eastAsia="Times New Roman" w:hAnsi="Arial" w:cs="Arial"/>
          <w:color w:val="000000" w:themeColor="text1"/>
          <w:lang w:val="en-US" w:eastAsia="en-GB"/>
        </w:rPr>
        <w:t xml:space="preserve">total number of </w:t>
      </w:r>
      <w:r w:rsidR="00544A97" w:rsidRPr="00B8344E">
        <w:rPr>
          <w:rFonts w:ascii="Arial" w:eastAsia="Times New Roman" w:hAnsi="Arial" w:cs="Arial"/>
          <w:color w:val="000000" w:themeColor="text1"/>
          <w:lang w:val="en-US" w:eastAsia="en-GB"/>
        </w:rPr>
        <w:t xml:space="preserve">words recalled in each list across all </w:t>
      </w:r>
      <w:r w:rsidR="00602B1D" w:rsidRPr="00B8344E">
        <w:rPr>
          <w:rFonts w:ascii="Arial" w:eastAsia="Times New Roman" w:hAnsi="Arial" w:cs="Arial"/>
          <w:color w:val="000000" w:themeColor="text1"/>
          <w:lang w:val="en-US" w:eastAsia="en-GB"/>
        </w:rPr>
        <w:t xml:space="preserve">lists </w:t>
      </w:r>
      <w:r w:rsidR="00544A97" w:rsidRPr="00B8344E">
        <w:rPr>
          <w:rFonts w:ascii="Arial" w:eastAsia="Times New Roman" w:hAnsi="Arial" w:cs="Arial"/>
          <w:color w:val="000000" w:themeColor="text1"/>
          <w:lang w:val="en-US" w:eastAsia="en-GB"/>
        </w:rPr>
        <w:t xml:space="preserve">in which the oddball was recalled. </w:t>
      </w:r>
      <w:r w:rsidR="008F6997" w:rsidRPr="00B8344E">
        <w:rPr>
          <w:rFonts w:ascii="Arial" w:eastAsia="Times New Roman" w:hAnsi="Arial" w:cs="Arial"/>
          <w:color w:val="000000" w:themeColor="text1"/>
          <w:lang w:val="en-US" w:eastAsia="en-GB"/>
        </w:rPr>
        <w:t>For example, i</w:t>
      </w:r>
      <w:r w:rsidR="00544A97" w:rsidRPr="00B8344E">
        <w:rPr>
          <w:rFonts w:ascii="Arial" w:eastAsia="Times New Roman" w:hAnsi="Arial" w:cs="Arial"/>
          <w:color w:val="000000" w:themeColor="text1"/>
          <w:lang w:val="en-US" w:eastAsia="en-GB"/>
        </w:rPr>
        <w:t xml:space="preserve">f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was 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6</w:t>
      </w:r>
      <w:r w:rsidR="00544A97" w:rsidRPr="00B8344E">
        <w:rPr>
          <w:rFonts w:ascii="Arial" w:eastAsia="Times New Roman" w:hAnsi="Arial" w:cs="Arial"/>
          <w:color w:val="000000" w:themeColor="text1"/>
          <w:vertAlign w:val="superscript"/>
          <w:lang w:val="en-US" w:eastAsia="en-GB"/>
        </w:rPr>
        <w:t>th</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recalled </w:t>
      </w:r>
      <w:r w:rsidR="00544A97" w:rsidRPr="00B8344E">
        <w:rPr>
          <w:rFonts w:ascii="Arial" w:eastAsia="Times New Roman" w:hAnsi="Arial" w:cs="Arial"/>
          <w:color w:val="000000" w:themeColor="text1"/>
          <w:lang w:val="en-US" w:eastAsia="en-GB"/>
        </w:rPr>
        <w:t xml:space="preserve">position out of a total of 6 items recalled, this would translate to a relative recall position of 1, whereas an </w:t>
      </w:r>
      <w:r w:rsidR="00602B1D" w:rsidRPr="00B8344E">
        <w:rPr>
          <w:rFonts w:ascii="Arial" w:eastAsia="Times New Roman" w:hAnsi="Arial" w:cs="Arial"/>
          <w:color w:val="000000" w:themeColor="text1"/>
          <w:lang w:val="en-US" w:eastAsia="en-GB"/>
        </w:rPr>
        <w:t xml:space="preserve">oddball </w:t>
      </w:r>
      <w:r w:rsidR="00544A97" w:rsidRPr="00B8344E">
        <w:rPr>
          <w:rFonts w:ascii="Arial" w:eastAsia="Times New Roman" w:hAnsi="Arial" w:cs="Arial"/>
          <w:color w:val="000000" w:themeColor="text1"/>
          <w:lang w:val="en-US" w:eastAsia="en-GB"/>
        </w:rPr>
        <w:t xml:space="preserve">recalled </w:t>
      </w:r>
      <w:r w:rsidR="00602B1D" w:rsidRPr="00B8344E">
        <w:rPr>
          <w:rFonts w:ascii="Arial" w:eastAsia="Times New Roman" w:hAnsi="Arial" w:cs="Arial"/>
          <w:color w:val="000000" w:themeColor="text1"/>
          <w:lang w:val="en-US" w:eastAsia="en-GB"/>
        </w:rPr>
        <w:t>i</w:t>
      </w:r>
      <w:r w:rsidR="00544A97" w:rsidRPr="00B8344E">
        <w:rPr>
          <w:rFonts w:ascii="Arial" w:eastAsia="Times New Roman" w:hAnsi="Arial" w:cs="Arial"/>
          <w:color w:val="000000" w:themeColor="text1"/>
          <w:lang w:val="en-US" w:eastAsia="en-GB"/>
        </w:rPr>
        <w:t>n the 1</w:t>
      </w:r>
      <w:r w:rsidR="00544A97" w:rsidRPr="00B8344E">
        <w:rPr>
          <w:rFonts w:ascii="Arial" w:eastAsia="Times New Roman" w:hAnsi="Arial" w:cs="Arial"/>
          <w:color w:val="000000" w:themeColor="text1"/>
          <w:vertAlign w:val="superscript"/>
          <w:lang w:val="en-US" w:eastAsia="en-GB"/>
        </w:rPr>
        <w:t>st</w:t>
      </w:r>
      <w:r w:rsidR="00544A97" w:rsidRPr="00B8344E">
        <w:rPr>
          <w:rFonts w:ascii="Arial" w:eastAsia="Times New Roman" w:hAnsi="Arial" w:cs="Arial"/>
          <w:color w:val="000000" w:themeColor="text1"/>
          <w:lang w:val="en-US" w:eastAsia="en-GB"/>
        </w:rPr>
        <w:t xml:space="preserve"> position, would have a relative recall of 0.167. </w:t>
      </w:r>
      <w:r w:rsidR="00602B1D" w:rsidRPr="00B8344E">
        <w:rPr>
          <w:rFonts w:ascii="Arial" w:eastAsia="Times New Roman" w:hAnsi="Arial" w:cs="Arial"/>
          <w:color w:val="000000" w:themeColor="text1"/>
          <w:lang w:val="en-US" w:eastAsia="en-GB"/>
        </w:rPr>
        <w:t>E</w:t>
      </w:r>
      <w:r w:rsidR="00544A97" w:rsidRPr="00B8344E">
        <w:rPr>
          <w:rFonts w:ascii="Arial" w:eastAsia="Times New Roman" w:hAnsi="Arial" w:cs="Arial"/>
          <w:color w:val="000000" w:themeColor="text1"/>
          <w:lang w:val="en-US" w:eastAsia="en-GB"/>
        </w:rPr>
        <w:t xml:space="preserve">motional and perceptual oddballs were remembered </w:t>
      </w:r>
      <w:r w:rsidR="001263EA" w:rsidRPr="00B8344E">
        <w:rPr>
          <w:rFonts w:ascii="Arial" w:eastAsia="Times New Roman" w:hAnsi="Arial" w:cs="Arial"/>
          <w:color w:val="000000" w:themeColor="text1"/>
          <w:lang w:val="en-US" w:eastAsia="en-GB"/>
        </w:rPr>
        <w:t>late in</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the serial </w:t>
      </w:r>
      <w:r w:rsidR="00544A97" w:rsidRPr="00B8344E">
        <w:rPr>
          <w:rFonts w:ascii="Arial" w:eastAsia="Times New Roman" w:hAnsi="Arial" w:cs="Arial"/>
          <w:color w:val="000000" w:themeColor="text1"/>
          <w:lang w:val="en-US" w:eastAsia="en-GB"/>
        </w:rPr>
        <w:t>recall</w:t>
      </w:r>
      <w:r w:rsidR="00602B1D" w:rsidRPr="00B8344E">
        <w:rPr>
          <w:rFonts w:ascii="Arial" w:eastAsia="Times New Roman" w:hAnsi="Arial" w:cs="Arial"/>
          <w:color w:val="000000" w:themeColor="text1"/>
          <w:lang w:val="en-US" w:eastAsia="en-GB"/>
        </w:rPr>
        <w:t xml:space="preserve"> order,</w:t>
      </w:r>
      <w:r w:rsidR="00544A97" w:rsidRPr="00B8344E">
        <w:rPr>
          <w:rFonts w:ascii="Arial" w:eastAsia="Times New Roman" w:hAnsi="Arial" w:cs="Arial"/>
          <w:color w:val="000000" w:themeColor="text1"/>
          <w:lang w:val="en-US" w:eastAsia="en-GB"/>
        </w:rPr>
        <w:t xml:space="preserve"> </w:t>
      </w:r>
      <w:r w:rsidR="00602B1D" w:rsidRPr="00B8344E">
        <w:rPr>
          <w:rFonts w:ascii="Arial" w:eastAsia="Times New Roman" w:hAnsi="Arial" w:cs="Arial"/>
          <w:color w:val="000000" w:themeColor="text1"/>
          <w:lang w:val="en-US" w:eastAsia="en-GB"/>
        </w:rPr>
        <w:t xml:space="preserve">both </w:t>
      </w:r>
      <w:r w:rsidR="00544A97" w:rsidRPr="00B8344E">
        <w:rPr>
          <w:rFonts w:ascii="Arial" w:eastAsia="Times New Roman" w:hAnsi="Arial" w:cs="Arial"/>
          <w:color w:val="000000" w:themeColor="text1"/>
          <w:lang w:val="en-US" w:eastAsia="en-GB"/>
        </w:rPr>
        <w:t>at a relative recall position of approximately 0.6 [emotional oddballs (0.65); perceptual oddballs (0.59)].</w:t>
      </w:r>
      <w:r w:rsidR="00BA1D7E" w:rsidRPr="00B8344E">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A</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mixed-effects model</w:t>
      </w:r>
      <w:r w:rsidR="00D1605A" w:rsidRPr="00B8344E">
        <w:rPr>
          <w:rFonts w:ascii="Arial" w:eastAsia="Times New Roman" w:hAnsi="Arial" w:cs="Arial"/>
          <w:color w:val="000000" w:themeColor="text1"/>
          <w:lang w:val="en-US" w:eastAsia="en-GB"/>
        </w:rPr>
        <w:t xml:space="preserve"> with SOA [1, 2, 3, 4, 6] and oddball type [emotional, perceptual] as factors, show</w:t>
      </w:r>
      <w:r w:rsidR="00A9788F">
        <w:rPr>
          <w:rFonts w:ascii="Arial" w:eastAsia="Times New Roman" w:hAnsi="Arial" w:cs="Arial"/>
          <w:color w:val="000000" w:themeColor="text1"/>
          <w:lang w:val="en-US" w:eastAsia="en-GB"/>
        </w:rPr>
        <w:t>ed</w:t>
      </w:r>
      <w:r w:rsidR="00D1605A" w:rsidRPr="00B8344E">
        <w:rPr>
          <w:rFonts w:ascii="Arial" w:eastAsia="Times New Roman" w:hAnsi="Arial" w:cs="Arial"/>
          <w:color w:val="000000" w:themeColor="text1"/>
          <w:lang w:val="en-US" w:eastAsia="en-GB"/>
        </w:rPr>
        <w:t xml:space="preserve"> a significant main effect of oddball type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1,</w:t>
      </w:r>
      <w:r w:rsidR="00A9788F">
        <w:rPr>
          <w:rFonts w:ascii="Arial" w:eastAsia="Times New Roman" w:hAnsi="Arial" w:cs="Arial"/>
          <w:color w:val="000000" w:themeColor="text1"/>
          <w:lang w:val="en-US" w:eastAsia="en-GB"/>
        </w:rPr>
        <w:t>69</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8.91</w:t>
      </w:r>
      <w:r w:rsidR="00D1605A" w:rsidRPr="00B8344E">
        <w:rPr>
          <w:rFonts w:ascii="Arial" w:eastAsia="Times New Roman" w:hAnsi="Arial" w:cs="Arial"/>
          <w:color w:val="000000" w:themeColor="text1"/>
          <w:lang w:val="en-US" w:eastAsia="en-GB"/>
        </w:rPr>
        <w:t>, p</w:t>
      </w:r>
      <w:r w:rsidR="00A9788F">
        <w:rPr>
          <w:rFonts w:ascii="Arial" w:eastAsia="Times New Roman" w:hAnsi="Arial" w:cs="Arial"/>
          <w:color w:val="000000" w:themeColor="text1"/>
          <w:lang w:val="en-US" w:eastAsia="en-GB"/>
        </w:rPr>
        <w:t>&lt;0.005</w:t>
      </w:r>
      <w:r w:rsidR="00D1605A" w:rsidRPr="00B8344E">
        <w:rPr>
          <w:rFonts w:ascii="Arial" w:eastAsia="Times New Roman" w:hAnsi="Arial" w:cs="Arial"/>
          <w:color w:val="000000" w:themeColor="text1"/>
          <w:lang w:val="en-US" w:eastAsia="en-GB"/>
        </w:rPr>
        <w:t>)</w:t>
      </w:r>
      <w:r w:rsidR="00A9788F">
        <w:rPr>
          <w:rFonts w:ascii="Arial" w:eastAsia="Times New Roman" w:hAnsi="Arial" w:cs="Arial"/>
          <w:color w:val="000000" w:themeColor="text1"/>
          <w:lang w:val="en-US" w:eastAsia="en-GB"/>
        </w:rPr>
        <w:t xml:space="preserve"> </w:t>
      </w:r>
      <w:r w:rsidR="003C2DBB">
        <w:rPr>
          <w:rFonts w:ascii="Arial" w:eastAsia="Times New Roman" w:hAnsi="Arial" w:cs="Arial"/>
          <w:color w:val="000000" w:themeColor="text1"/>
          <w:lang w:val="en-US" w:eastAsia="en-GB"/>
        </w:rPr>
        <w:t>indicating</w:t>
      </w:r>
      <w:r w:rsidR="00A9788F">
        <w:rPr>
          <w:rFonts w:ascii="Arial" w:eastAsia="Times New Roman" w:hAnsi="Arial" w:cs="Arial"/>
          <w:color w:val="000000" w:themeColor="text1"/>
          <w:lang w:val="en-US" w:eastAsia="en-GB"/>
        </w:rPr>
        <w:t xml:space="preserve"> that emotional oddballs were </w:t>
      </w:r>
      <w:r w:rsidR="003C2DBB">
        <w:rPr>
          <w:rFonts w:ascii="Arial" w:eastAsia="Times New Roman" w:hAnsi="Arial" w:cs="Arial"/>
          <w:color w:val="000000" w:themeColor="text1"/>
          <w:lang w:val="en-US" w:eastAsia="en-GB"/>
        </w:rPr>
        <w:t xml:space="preserve">recalled </w:t>
      </w:r>
      <w:r w:rsidR="00A9788F">
        <w:rPr>
          <w:rFonts w:ascii="Arial" w:eastAsia="Times New Roman" w:hAnsi="Arial" w:cs="Arial"/>
          <w:color w:val="000000" w:themeColor="text1"/>
          <w:lang w:val="en-US" w:eastAsia="en-GB"/>
        </w:rPr>
        <w:t>later than perceptual ones.</w:t>
      </w:r>
      <w:r w:rsidR="00D1605A" w:rsidRPr="00B8344E">
        <w:rPr>
          <w:rFonts w:ascii="Arial" w:eastAsia="Times New Roman" w:hAnsi="Arial" w:cs="Arial"/>
          <w:color w:val="000000" w:themeColor="text1"/>
          <w:lang w:val="en-US" w:eastAsia="en-GB"/>
        </w:rPr>
        <w:t xml:space="preserve"> </w:t>
      </w:r>
      <w:r w:rsidR="00A9788F">
        <w:rPr>
          <w:rFonts w:ascii="Arial" w:eastAsia="Times New Roman" w:hAnsi="Arial" w:cs="Arial"/>
          <w:color w:val="000000" w:themeColor="text1"/>
          <w:lang w:val="en-US" w:eastAsia="en-GB"/>
        </w:rPr>
        <w:t>T</w:t>
      </w:r>
      <w:r w:rsidR="00D1605A" w:rsidRPr="00B8344E">
        <w:rPr>
          <w:rFonts w:ascii="Arial" w:eastAsia="Times New Roman" w:hAnsi="Arial" w:cs="Arial"/>
          <w:color w:val="000000" w:themeColor="text1"/>
          <w:lang w:val="en-US" w:eastAsia="en-GB"/>
        </w:rPr>
        <w:t>here was a trend of a main effect of SOA (</w:t>
      </w:r>
      <w:proofErr w:type="gramStart"/>
      <w:r w:rsidR="00D1605A" w:rsidRPr="00B8344E">
        <w:rPr>
          <w:rFonts w:ascii="Arial" w:eastAsia="Times New Roman" w:hAnsi="Arial" w:cs="Arial"/>
          <w:color w:val="000000" w:themeColor="text1"/>
          <w:lang w:val="en-US" w:eastAsia="en-GB"/>
        </w:rPr>
        <w:t>F(</w:t>
      </w:r>
      <w:proofErr w:type="gramEnd"/>
      <w:r w:rsidR="00D1605A" w:rsidRPr="00B8344E">
        <w:rPr>
          <w:rFonts w:ascii="Arial" w:eastAsia="Times New Roman" w:hAnsi="Arial" w:cs="Arial"/>
          <w:color w:val="000000" w:themeColor="text1"/>
          <w:lang w:val="en-US" w:eastAsia="en-GB"/>
        </w:rPr>
        <w:t>4,</w:t>
      </w:r>
      <w:r w:rsidR="00A9788F">
        <w:rPr>
          <w:rFonts w:ascii="Arial" w:eastAsia="Times New Roman" w:hAnsi="Arial" w:cs="Arial"/>
          <w:color w:val="000000" w:themeColor="text1"/>
          <w:lang w:val="en-US" w:eastAsia="en-GB"/>
        </w:rPr>
        <w:t>276</w:t>
      </w:r>
      <w:r w:rsidR="00D1605A" w:rsidRPr="00B8344E">
        <w:rPr>
          <w:rFonts w:ascii="Arial" w:eastAsia="Times New Roman" w:hAnsi="Arial" w:cs="Arial"/>
          <w:color w:val="000000" w:themeColor="text1"/>
          <w:lang w:val="en-US" w:eastAsia="en-GB"/>
        </w:rPr>
        <w:t>)=2.3</w:t>
      </w:r>
      <w:r w:rsidR="00A9788F">
        <w:rPr>
          <w:rFonts w:ascii="Arial" w:eastAsia="Times New Roman" w:hAnsi="Arial" w:cs="Arial"/>
          <w:color w:val="000000" w:themeColor="text1"/>
          <w:lang w:val="en-US" w:eastAsia="en-GB"/>
        </w:rPr>
        <w:t>8</w:t>
      </w:r>
      <w:r w:rsidR="00D1605A" w:rsidRPr="00B8344E">
        <w:rPr>
          <w:rFonts w:ascii="Arial" w:eastAsia="Times New Roman" w:hAnsi="Arial" w:cs="Arial"/>
          <w:color w:val="000000" w:themeColor="text1"/>
          <w:lang w:val="en-US" w:eastAsia="en-GB"/>
        </w:rPr>
        <w:t xml:space="preserve">, p=0.06) </w:t>
      </w:r>
      <w:r w:rsidR="003C2DBB">
        <w:rPr>
          <w:rFonts w:ascii="Arial" w:eastAsia="Times New Roman" w:hAnsi="Arial" w:cs="Arial"/>
          <w:color w:val="000000" w:themeColor="text1"/>
          <w:lang w:val="en-US" w:eastAsia="en-GB"/>
        </w:rPr>
        <w:t>indexing</w:t>
      </w:r>
      <w:r w:rsidR="00593CBA" w:rsidRPr="00B8344E">
        <w:rPr>
          <w:rFonts w:ascii="Arial" w:hAnsi="Arial" w:cs="Arial"/>
          <w:lang w:val="en-GB" w:eastAsia="es-ES"/>
        </w:rPr>
        <w:t xml:space="preserve"> a general trend for both E and P oddballs to be recalled slightly later as SOA increased</w:t>
      </w:r>
      <w:r w:rsidR="00AF231C" w:rsidRPr="00B8344E">
        <w:rPr>
          <w:rFonts w:ascii="Arial" w:hAnsi="Arial" w:cs="Arial"/>
          <w:lang w:val="en-GB" w:eastAsia="es-ES"/>
        </w:rPr>
        <w:t xml:space="preserve">. </w:t>
      </w:r>
      <w:r w:rsidR="00D1605A" w:rsidRPr="00B8344E">
        <w:rPr>
          <w:rFonts w:ascii="Arial" w:hAnsi="Arial" w:cs="Arial"/>
          <w:lang w:val="en-GB" w:eastAsia="es-ES"/>
        </w:rPr>
        <w:t>There was no significant SOA x oddball interaction (</w:t>
      </w:r>
      <w:proofErr w:type="gramStart"/>
      <w:r w:rsidR="00D1605A" w:rsidRPr="00B8344E">
        <w:rPr>
          <w:rFonts w:ascii="Arial" w:hAnsi="Arial" w:cs="Arial"/>
          <w:lang w:val="en-GB" w:eastAsia="es-ES"/>
        </w:rPr>
        <w:t>F(</w:t>
      </w:r>
      <w:proofErr w:type="gramEnd"/>
      <w:r w:rsidR="00D1605A" w:rsidRPr="00B8344E">
        <w:rPr>
          <w:rFonts w:ascii="Arial" w:hAnsi="Arial" w:cs="Arial"/>
          <w:lang w:val="en-GB" w:eastAsia="es-ES"/>
        </w:rPr>
        <w:t>4</w:t>
      </w:r>
      <w:r w:rsidR="00A9788F">
        <w:rPr>
          <w:rFonts w:ascii="Arial" w:hAnsi="Arial" w:cs="Arial"/>
          <w:lang w:val="en-GB" w:eastAsia="es-ES"/>
        </w:rPr>
        <w:t>,244</w:t>
      </w:r>
      <w:r w:rsidR="00D1605A" w:rsidRPr="00B8344E">
        <w:rPr>
          <w:rFonts w:ascii="Arial" w:hAnsi="Arial" w:cs="Arial"/>
          <w:lang w:val="en-GB" w:eastAsia="es-ES"/>
        </w:rPr>
        <w:t>)=0.</w:t>
      </w:r>
      <w:r w:rsidR="00A9788F">
        <w:rPr>
          <w:rFonts w:ascii="Arial" w:hAnsi="Arial" w:cs="Arial"/>
          <w:lang w:val="en-GB" w:eastAsia="es-ES"/>
        </w:rPr>
        <w:t>62</w:t>
      </w:r>
      <w:r w:rsidR="00D1605A" w:rsidRPr="00B8344E">
        <w:rPr>
          <w:rFonts w:ascii="Arial" w:hAnsi="Arial" w:cs="Arial"/>
          <w:lang w:val="en-GB" w:eastAsia="es-ES"/>
        </w:rPr>
        <w:t>, p=0.</w:t>
      </w:r>
      <w:r w:rsidR="00A9788F">
        <w:rPr>
          <w:rFonts w:ascii="Arial" w:hAnsi="Arial" w:cs="Arial"/>
          <w:lang w:val="en-GB" w:eastAsia="es-ES"/>
        </w:rPr>
        <w:t>64</w:t>
      </w:r>
      <w:r w:rsidR="00D1605A" w:rsidRPr="00B8344E">
        <w:rPr>
          <w:rFonts w:ascii="Arial" w:hAnsi="Arial" w:cs="Arial"/>
          <w:lang w:val="en-GB" w:eastAsia="es-ES"/>
        </w:rPr>
        <w:t xml:space="preserve">). </w:t>
      </w:r>
      <w:r w:rsidR="00AF231C" w:rsidRPr="00B8344E">
        <w:rPr>
          <w:rFonts w:ascii="Arial" w:hAnsi="Arial" w:cs="Arial"/>
          <w:lang w:val="en-GB" w:eastAsia="es-ES"/>
        </w:rPr>
        <w:t>T</w:t>
      </w:r>
      <w:r w:rsidR="00593CBA" w:rsidRPr="00B8344E">
        <w:rPr>
          <w:rFonts w:ascii="Arial" w:hAnsi="Arial" w:cs="Arial"/>
          <w:lang w:val="en-GB" w:eastAsia="es-ES"/>
        </w:rPr>
        <w:t xml:space="preserve">his </w:t>
      </w:r>
      <w:r w:rsidR="00AF231C" w:rsidRPr="00B8344E">
        <w:rPr>
          <w:rFonts w:ascii="Arial" w:hAnsi="Arial" w:cs="Arial"/>
          <w:lang w:val="en-GB" w:eastAsia="es-ES"/>
        </w:rPr>
        <w:t xml:space="preserve">occurred </w:t>
      </w:r>
      <w:r w:rsidR="00593CBA" w:rsidRPr="00B8344E">
        <w:rPr>
          <w:rFonts w:ascii="Arial" w:hAnsi="Arial" w:cs="Arial"/>
          <w:lang w:val="en-GB" w:eastAsia="es-ES"/>
        </w:rPr>
        <w:t xml:space="preserve">against a background increase of memory performance </w:t>
      </w:r>
      <w:r w:rsidR="00AF231C" w:rsidRPr="00B8344E">
        <w:rPr>
          <w:rFonts w:ascii="Arial" w:hAnsi="Arial" w:cs="Arial"/>
          <w:lang w:val="en-GB" w:eastAsia="es-ES"/>
        </w:rPr>
        <w:t xml:space="preserve">for all list items </w:t>
      </w:r>
      <w:r w:rsidR="00593CBA" w:rsidRPr="00B8344E">
        <w:rPr>
          <w:rFonts w:ascii="Arial" w:hAnsi="Arial" w:cs="Arial"/>
          <w:lang w:val="en-GB" w:eastAsia="es-ES"/>
        </w:rPr>
        <w:t xml:space="preserve">with increasing SOA </w:t>
      </w:r>
      <w:r w:rsidR="00AF231C" w:rsidRPr="00B8344E">
        <w:rPr>
          <w:rFonts w:ascii="Arial" w:hAnsi="Arial" w:cs="Arial"/>
          <w:lang w:val="en-GB" w:eastAsia="es-ES"/>
        </w:rPr>
        <w:t xml:space="preserve">for both emotional and perceptual lists </w:t>
      </w:r>
      <w:r w:rsidR="00A9788F">
        <w:rPr>
          <w:rFonts w:ascii="Arial" w:hAnsi="Arial" w:cs="Arial"/>
          <w:lang w:val="en-US" w:eastAsia="es-ES"/>
        </w:rPr>
        <w:t>(</w:t>
      </w:r>
      <w:proofErr w:type="gramStart"/>
      <w:r w:rsidR="00A9788F">
        <w:rPr>
          <w:rFonts w:ascii="Arial" w:hAnsi="Arial" w:cs="Arial"/>
          <w:lang w:val="en-US" w:eastAsia="es-ES"/>
        </w:rPr>
        <w:t>F(</w:t>
      </w:r>
      <w:proofErr w:type="gramEnd"/>
      <w:r w:rsidR="00A9788F">
        <w:rPr>
          <w:rFonts w:ascii="Arial" w:hAnsi="Arial" w:cs="Arial"/>
          <w:lang w:val="en-US" w:eastAsia="es-ES"/>
        </w:rPr>
        <w:t>3.35, 231.4)=136.9, p&lt;0.0001</w:t>
      </w:r>
      <w:r w:rsidR="00C4736F" w:rsidRPr="00B8344E">
        <w:rPr>
          <w:rFonts w:ascii="Arial" w:hAnsi="Arial" w:cs="Arial"/>
          <w:lang w:val="en-GB" w:eastAsia="es-ES"/>
        </w:rPr>
        <w:t xml:space="preserve"> ; </w:t>
      </w:r>
      <w:r w:rsidR="00593CBA" w:rsidRPr="00B8344E">
        <w:rPr>
          <w:rFonts w:ascii="Arial" w:hAnsi="Arial" w:cs="Arial"/>
          <w:lang w:val="en-GB" w:eastAsia="es-ES"/>
        </w:rPr>
        <w:t>Fig. 1D).</w:t>
      </w:r>
    </w:p>
    <w:p w14:paraId="4200FCEE" w14:textId="77777777" w:rsidR="00544A97" w:rsidRPr="00B8344E" w:rsidRDefault="00544A97" w:rsidP="00544A97">
      <w:pPr>
        <w:rPr>
          <w:lang w:val="en-US"/>
        </w:rPr>
      </w:pPr>
    </w:p>
    <w:p w14:paraId="407558D8" w14:textId="7F4DA121" w:rsidR="004E592A"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lastRenderedPageBreak/>
        <w:t>C</w:t>
      </w:r>
      <w:r w:rsidR="004E592A" w:rsidRPr="00B8344E">
        <w:rPr>
          <w:rFonts w:ascii="Arial" w:hAnsi="Arial" w:cs="Arial"/>
          <w:b/>
          <w:bCs/>
          <w:color w:val="auto"/>
          <w:lang w:val="en-US"/>
        </w:rPr>
        <w:t>onditional response probability curves preserve a contiguity effect</w:t>
      </w:r>
      <w:r w:rsidR="00B7643E" w:rsidRPr="00B8344E">
        <w:rPr>
          <w:rFonts w:ascii="Arial" w:hAnsi="Arial" w:cs="Arial"/>
          <w:b/>
          <w:bCs/>
          <w:color w:val="auto"/>
          <w:lang w:val="en-US"/>
        </w:rPr>
        <w:t xml:space="preserve"> during recall of lists containing oddballs</w:t>
      </w:r>
    </w:p>
    <w:p w14:paraId="7F601D5A" w14:textId="68C4BF26" w:rsidR="00AC546D" w:rsidRPr="00B8344E" w:rsidRDefault="00AC546D" w:rsidP="00BA710C">
      <w:pPr>
        <w:rPr>
          <w:lang w:val="en-US"/>
        </w:rPr>
      </w:pPr>
    </w:p>
    <w:p w14:paraId="1D3854AF" w14:textId="5F986284" w:rsidR="00170C4E" w:rsidRPr="00B8344E" w:rsidRDefault="004E592A" w:rsidP="004E592A">
      <w:pPr>
        <w:spacing w:line="480" w:lineRule="auto"/>
        <w:jc w:val="both"/>
        <w:rPr>
          <w:rFonts w:ascii="Arial" w:hAnsi="Arial" w:cs="Arial"/>
          <w:lang w:val="en-US"/>
        </w:rPr>
      </w:pPr>
      <w:r w:rsidRPr="00B8344E">
        <w:rPr>
          <w:lang w:val="en-US"/>
        </w:rPr>
        <w:tab/>
      </w:r>
      <w:r w:rsidR="009B7DC7" w:rsidRPr="00B8344E">
        <w:rPr>
          <w:rFonts w:ascii="Arial" w:hAnsi="Arial" w:cs="Arial"/>
          <w:lang w:val="en-US"/>
        </w:rPr>
        <w:t>W</w:t>
      </w:r>
      <w:r w:rsidRPr="00B8344E">
        <w:rPr>
          <w:rFonts w:ascii="Arial" w:hAnsi="Arial" w:cs="Arial"/>
          <w:lang w:val="en-US"/>
        </w:rPr>
        <w:t xml:space="preserve">e </w:t>
      </w:r>
      <w:r w:rsidR="00A42CDD" w:rsidRPr="00B8344E">
        <w:rPr>
          <w:rFonts w:ascii="Arial" w:hAnsi="Arial" w:cs="Arial"/>
          <w:lang w:val="en-US"/>
        </w:rPr>
        <w:t xml:space="preserve">next </w:t>
      </w:r>
      <w:r w:rsidRPr="00B8344E">
        <w:rPr>
          <w:rFonts w:ascii="Arial" w:hAnsi="Arial" w:cs="Arial"/>
          <w:lang w:val="en-US"/>
        </w:rPr>
        <w:t xml:space="preserve">evaluated CRP </w:t>
      </w:r>
      <w:r w:rsidRPr="00BD524D">
        <w:rPr>
          <w:rFonts w:ascii="Arial" w:hAnsi="Arial" w:cs="Arial"/>
          <w:lang w:val="en-US"/>
        </w:rPr>
        <w:t xml:space="preserve">curves </w:t>
      </w:r>
      <w:r w:rsidR="00BC66B6" w:rsidRPr="00BD524D">
        <w:rPr>
          <w:rFonts w:ascii="Arial" w:hAnsi="Arial" w:cs="Arial"/>
          <w:lang w:val="en-US"/>
          <w:rPrChange w:id="4" w:author="Microsoft Office User" w:date="2021-12-29T19:48:00Z">
            <w:rPr>
              <w:rFonts w:ascii="Arial" w:hAnsi="Arial" w:cs="Arial"/>
              <w:highlight w:val="yellow"/>
              <w:lang w:val="en-US"/>
            </w:rPr>
          </w:rPrChange>
        </w:rPr>
        <w:t xml:space="preserve">considering </w:t>
      </w:r>
      <w:r w:rsidR="009B7DC7" w:rsidRPr="00BD524D">
        <w:rPr>
          <w:rFonts w:ascii="Arial" w:hAnsi="Arial" w:cs="Arial"/>
          <w:lang w:val="en-US"/>
          <w:rPrChange w:id="5" w:author="Microsoft Office User" w:date="2021-12-29T19:48:00Z">
            <w:rPr>
              <w:rFonts w:ascii="Arial" w:hAnsi="Arial" w:cs="Arial"/>
              <w:highlight w:val="yellow"/>
              <w:lang w:val="en-US"/>
            </w:rPr>
          </w:rPrChange>
        </w:rPr>
        <w:t xml:space="preserve">all recalled </w:t>
      </w:r>
      <w:r w:rsidR="00BC66B6" w:rsidRPr="00BD524D">
        <w:rPr>
          <w:rFonts w:ascii="Arial" w:hAnsi="Arial" w:cs="Arial"/>
          <w:lang w:val="en-US"/>
          <w:rPrChange w:id="6" w:author="Microsoft Office User" w:date="2021-12-29T19:48:00Z">
            <w:rPr>
              <w:rFonts w:ascii="Arial" w:hAnsi="Arial" w:cs="Arial"/>
              <w:highlight w:val="yellow"/>
              <w:lang w:val="en-US"/>
            </w:rPr>
          </w:rPrChange>
        </w:rPr>
        <w:t xml:space="preserve">items </w:t>
      </w:r>
      <w:r w:rsidRPr="00BD524D">
        <w:rPr>
          <w:rFonts w:ascii="Arial" w:hAnsi="Arial" w:cs="Arial"/>
          <w:lang w:val="en-US"/>
          <w:rPrChange w:id="7" w:author="Microsoft Office User" w:date="2021-12-29T19:48:00Z">
            <w:rPr>
              <w:rFonts w:ascii="Arial" w:hAnsi="Arial" w:cs="Arial"/>
              <w:highlight w:val="yellow"/>
              <w:lang w:val="en-US"/>
            </w:rPr>
          </w:rPrChange>
        </w:rPr>
        <w:t>in</w:t>
      </w:r>
      <w:r w:rsidRPr="00BD524D">
        <w:rPr>
          <w:rFonts w:ascii="Arial" w:hAnsi="Arial" w:cs="Arial"/>
          <w:lang w:val="en-US"/>
        </w:rPr>
        <w:t xml:space="preserve"> both emotional and perceptual oddball lists.</w:t>
      </w:r>
      <w:r w:rsidR="00170C4E" w:rsidRPr="00BD524D">
        <w:rPr>
          <w:rFonts w:ascii="Arial" w:hAnsi="Arial" w:cs="Arial"/>
          <w:lang w:val="en-US"/>
        </w:rPr>
        <w:t xml:space="preserve"> Overall, CRP curves showed a preserved forward-contiguity effect</w:t>
      </w:r>
      <w:r w:rsidR="009B7DC7" w:rsidRPr="00BD524D">
        <w:rPr>
          <w:rFonts w:ascii="Arial" w:hAnsi="Arial" w:cs="Arial"/>
          <w:lang w:val="en-US"/>
        </w:rPr>
        <w:t>,</w:t>
      </w:r>
      <w:r w:rsidR="00170C4E" w:rsidRPr="00BD524D">
        <w:rPr>
          <w:rFonts w:ascii="Arial" w:hAnsi="Arial" w:cs="Arial"/>
          <w:lang w:val="en-US"/>
        </w:rPr>
        <w:t xml:space="preserve"> </w:t>
      </w:r>
      <w:proofErr w:type="gramStart"/>
      <w:r w:rsidR="00170C4E" w:rsidRPr="00BD524D">
        <w:rPr>
          <w:rFonts w:ascii="Arial" w:hAnsi="Arial" w:cs="Arial"/>
          <w:lang w:val="en-US"/>
        </w:rPr>
        <w:t>i.e</w:t>
      </w:r>
      <w:r w:rsidR="009E083E" w:rsidRPr="00BD524D">
        <w:rPr>
          <w:rFonts w:ascii="Arial" w:hAnsi="Arial" w:cs="Arial"/>
          <w:lang w:val="en-US"/>
        </w:rPr>
        <w:t>.</w:t>
      </w:r>
      <w:proofErr w:type="gramEnd"/>
      <w:r w:rsidR="00170C4E" w:rsidRPr="00BD524D">
        <w:rPr>
          <w:rFonts w:ascii="Arial" w:hAnsi="Arial" w:cs="Arial"/>
          <w:lang w:val="en-US"/>
        </w:rPr>
        <w:t xml:space="preserve"> words near</w:t>
      </w:r>
      <w:r w:rsidR="00E70AC7" w:rsidRPr="00BD524D">
        <w:rPr>
          <w:rFonts w:ascii="Arial" w:hAnsi="Arial" w:cs="Arial"/>
          <w:lang w:val="en-US"/>
        </w:rPr>
        <w:t xml:space="preserve"> </w:t>
      </w:r>
      <w:r w:rsidR="00170C4E" w:rsidRPr="00BD524D">
        <w:rPr>
          <w:rFonts w:ascii="Arial" w:hAnsi="Arial" w:cs="Arial"/>
          <w:lang w:val="en-US"/>
        </w:rPr>
        <w:t>each other were more likely to be recalled</w:t>
      </w:r>
      <w:r w:rsidR="00B7643E" w:rsidRPr="00BD524D">
        <w:rPr>
          <w:rFonts w:ascii="Arial" w:hAnsi="Arial" w:cs="Arial"/>
          <w:lang w:val="en-US"/>
        </w:rPr>
        <w:t>,</w:t>
      </w:r>
      <w:r w:rsidR="00170C4E" w:rsidRPr="00BD524D">
        <w:rPr>
          <w:rFonts w:ascii="Arial" w:hAnsi="Arial" w:cs="Arial"/>
          <w:lang w:val="en-US"/>
        </w:rPr>
        <w:t xml:space="preserve"> and more so in the forwards direction</w:t>
      </w:r>
      <w:r w:rsidR="00170C4E" w:rsidRPr="00BD524D">
        <w:rPr>
          <w:rFonts w:ascii="Arial" w:hAnsi="Arial" w:cs="Arial"/>
          <w:lang w:val="en-US"/>
          <w:rPrChange w:id="8" w:author="Microsoft Office User" w:date="2021-12-29T19:48:00Z">
            <w:rPr>
              <w:rFonts w:ascii="Arial" w:hAnsi="Arial" w:cs="Arial"/>
              <w:highlight w:val="yellow"/>
              <w:lang w:val="en-US"/>
            </w:rPr>
          </w:rPrChange>
        </w:rPr>
        <w:t>.</w:t>
      </w:r>
      <w:r w:rsidR="00DE488D" w:rsidRPr="00BD524D">
        <w:rPr>
          <w:rFonts w:ascii="Arial" w:hAnsi="Arial" w:cs="Arial"/>
          <w:lang w:val="en-US"/>
          <w:rPrChange w:id="9" w:author="Microsoft Office User" w:date="2021-12-29T19:48:00Z">
            <w:rPr>
              <w:rFonts w:ascii="Arial" w:hAnsi="Arial" w:cs="Arial"/>
              <w:highlight w:val="yellow"/>
              <w:lang w:val="en-US"/>
            </w:rPr>
          </w:rPrChange>
        </w:rPr>
        <w:t xml:space="preserve"> This effect was </w:t>
      </w:r>
      <w:r w:rsidR="006A5719" w:rsidRPr="00BD524D">
        <w:rPr>
          <w:rFonts w:ascii="Arial" w:hAnsi="Arial" w:cs="Arial"/>
          <w:lang w:val="en-US"/>
          <w:rPrChange w:id="10" w:author="Microsoft Office User" w:date="2021-12-29T19:48:00Z">
            <w:rPr>
              <w:rFonts w:ascii="Arial" w:hAnsi="Arial" w:cs="Arial"/>
              <w:highlight w:val="yellow"/>
              <w:lang w:val="en-US"/>
            </w:rPr>
          </w:rPrChange>
        </w:rPr>
        <w:t xml:space="preserve">observed </w:t>
      </w:r>
      <w:r w:rsidR="00342B1C" w:rsidRPr="00BD524D">
        <w:rPr>
          <w:rFonts w:ascii="Arial" w:hAnsi="Arial" w:cs="Arial"/>
          <w:lang w:val="en-US"/>
          <w:rPrChange w:id="11" w:author="Microsoft Office User" w:date="2021-12-29T19:48:00Z">
            <w:rPr>
              <w:rFonts w:ascii="Arial" w:hAnsi="Arial" w:cs="Arial"/>
              <w:highlight w:val="yellow"/>
              <w:lang w:val="en-US"/>
            </w:rPr>
          </w:rPrChange>
        </w:rPr>
        <w:t xml:space="preserve">regardless of </w:t>
      </w:r>
      <w:r w:rsidR="00B7643E" w:rsidRPr="00BD524D">
        <w:rPr>
          <w:rFonts w:ascii="Arial" w:hAnsi="Arial" w:cs="Arial"/>
          <w:lang w:val="en-US"/>
          <w:rPrChange w:id="12" w:author="Microsoft Office User" w:date="2021-12-29T19:48:00Z">
            <w:rPr>
              <w:rFonts w:ascii="Arial" w:hAnsi="Arial" w:cs="Arial"/>
              <w:highlight w:val="yellow"/>
              <w:lang w:val="en-US"/>
            </w:rPr>
          </w:rPrChange>
        </w:rPr>
        <w:t xml:space="preserve">whether the oddball was </w:t>
      </w:r>
      <w:r w:rsidR="00342B1C" w:rsidRPr="00BD524D">
        <w:rPr>
          <w:rFonts w:ascii="Arial" w:hAnsi="Arial" w:cs="Arial"/>
          <w:lang w:val="en-US"/>
          <w:rPrChange w:id="13" w:author="Microsoft Office User" w:date="2021-12-29T19:48:00Z">
            <w:rPr>
              <w:rFonts w:ascii="Arial" w:hAnsi="Arial" w:cs="Arial"/>
              <w:highlight w:val="yellow"/>
              <w:lang w:val="en-US"/>
            </w:rPr>
          </w:rPrChange>
        </w:rPr>
        <w:t>recall</w:t>
      </w:r>
      <w:r w:rsidR="00B7643E" w:rsidRPr="00BD524D">
        <w:rPr>
          <w:rFonts w:ascii="Arial" w:hAnsi="Arial" w:cs="Arial"/>
          <w:lang w:val="en-US"/>
          <w:rPrChange w:id="14" w:author="Microsoft Office User" w:date="2021-12-29T19:48:00Z">
            <w:rPr>
              <w:rFonts w:ascii="Arial" w:hAnsi="Arial" w:cs="Arial"/>
              <w:highlight w:val="yellow"/>
              <w:lang w:val="en-US"/>
            </w:rPr>
          </w:rPrChange>
        </w:rPr>
        <w:t>ed</w:t>
      </w:r>
      <w:r w:rsidR="00DE488D" w:rsidRPr="00BD524D">
        <w:rPr>
          <w:rFonts w:ascii="Arial" w:hAnsi="Arial" w:cs="Arial"/>
          <w:lang w:val="en-US"/>
        </w:rPr>
        <w:t xml:space="preserve"> </w:t>
      </w:r>
      <w:del w:id="15" w:author="Microsoft Office User" w:date="2021-12-29T19:41:00Z">
        <w:r w:rsidR="00B615E1" w:rsidRPr="00A14BCA" w:rsidDel="00FE35A9">
          <w:rPr>
            <w:rFonts w:ascii="Arial" w:hAnsi="Arial" w:cs="Arial"/>
            <w:lang w:val="en-US"/>
          </w:rPr>
          <w:delText>(</w:delText>
        </w:r>
        <w:r w:rsidR="00B615E1" w:rsidRPr="00BD524D" w:rsidDel="00FE35A9">
          <w:rPr>
            <w:rFonts w:ascii="Arial" w:hAnsi="Arial" w:cs="Arial"/>
            <w:lang w:val="en-US"/>
          </w:rPr>
          <w:delText xml:space="preserve">Fig 2A) </w:delText>
        </w:r>
      </w:del>
      <w:r w:rsidR="00B615E1" w:rsidRPr="00BD524D">
        <w:rPr>
          <w:rFonts w:ascii="Arial" w:hAnsi="Arial" w:cs="Arial"/>
          <w:lang w:val="en-US"/>
        </w:rPr>
        <w:t xml:space="preserve">or not </w:t>
      </w:r>
      <w:r w:rsidR="00DE488D" w:rsidRPr="00BD524D">
        <w:rPr>
          <w:rFonts w:ascii="Arial" w:hAnsi="Arial" w:cs="Arial"/>
          <w:lang w:val="en-US"/>
        </w:rPr>
        <w:t>(Fig. S</w:t>
      </w:r>
      <w:r w:rsidR="00986E36" w:rsidRPr="00BD524D">
        <w:rPr>
          <w:rFonts w:ascii="Arial" w:hAnsi="Arial" w:cs="Arial"/>
          <w:lang w:val="en-US"/>
        </w:rPr>
        <w:t>1</w:t>
      </w:r>
      <w:r w:rsidR="00DE488D" w:rsidRPr="00BD524D">
        <w:rPr>
          <w:rFonts w:ascii="Arial" w:hAnsi="Arial" w:cs="Arial"/>
          <w:lang w:val="en-US"/>
        </w:rPr>
        <w:t>).</w:t>
      </w:r>
      <w:r w:rsidR="00DE488D" w:rsidRPr="00B8344E">
        <w:rPr>
          <w:rFonts w:ascii="Arial" w:hAnsi="Arial" w:cs="Arial"/>
          <w:lang w:val="en-US"/>
        </w:rPr>
        <w:t xml:space="preserve"> </w:t>
      </w:r>
    </w:p>
    <w:p w14:paraId="5EE5FA08" w14:textId="78D65EC0" w:rsidR="004E592A" w:rsidRPr="00B8344E" w:rsidRDefault="004E592A" w:rsidP="00170C4E">
      <w:pPr>
        <w:spacing w:line="480" w:lineRule="auto"/>
        <w:ind w:firstLine="720"/>
        <w:jc w:val="both"/>
        <w:rPr>
          <w:rFonts w:ascii="Arial" w:hAnsi="Arial" w:cs="Arial"/>
          <w:lang w:val="en-US"/>
        </w:rPr>
      </w:pPr>
      <w:r w:rsidRPr="00B8344E">
        <w:rPr>
          <w:rFonts w:ascii="Arial" w:hAnsi="Arial" w:cs="Arial"/>
          <w:lang w:val="en-US"/>
        </w:rPr>
        <w:t xml:space="preserve"> </w:t>
      </w:r>
      <w:r w:rsidR="006C7943" w:rsidRPr="00B8344E">
        <w:rPr>
          <w:rFonts w:ascii="Arial" w:hAnsi="Arial" w:cs="Arial"/>
          <w:lang w:val="en-US"/>
        </w:rPr>
        <w:t>CRP</w:t>
      </w:r>
      <w:r w:rsidR="00B615E1">
        <w:rPr>
          <w:rFonts w:ascii="Arial" w:hAnsi="Arial" w:cs="Arial"/>
          <w:lang w:val="en-US"/>
        </w:rPr>
        <w:t>s</w:t>
      </w:r>
      <w:ins w:id="16" w:author="Microsoft Office User" w:date="2021-12-29T19:41:00Z">
        <w:r w:rsidR="004C7660">
          <w:rPr>
            <w:rFonts w:ascii="Arial" w:hAnsi="Arial" w:cs="Arial"/>
            <w:lang w:val="en-US"/>
          </w:rPr>
          <w:t xml:space="preserve"> </w:t>
        </w:r>
      </w:ins>
      <w:del w:id="17" w:author="Microsoft Office User" w:date="2021-12-29T19:41:00Z">
        <w:r w:rsidR="00B615E1" w:rsidDel="004C7660">
          <w:rPr>
            <w:rFonts w:ascii="Arial" w:hAnsi="Arial" w:cs="Arial"/>
            <w:lang w:val="en-US"/>
          </w:rPr>
          <w:delText xml:space="preserve"> for lists in which the oddball was recalled</w:delText>
        </w:r>
        <w:r w:rsidR="006C7943" w:rsidRPr="00B8344E" w:rsidDel="004C7660">
          <w:rPr>
            <w:rFonts w:ascii="Arial" w:hAnsi="Arial" w:cs="Arial"/>
            <w:lang w:val="en-US"/>
          </w:rPr>
          <w:delText xml:space="preserve"> </w:delText>
        </w:r>
        <w:r w:rsidR="00B615E1" w:rsidDel="004C7660">
          <w:rPr>
            <w:rFonts w:ascii="Arial" w:hAnsi="Arial" w:cs="Arial"/>
            <w:lang w:val="en-US"/>
          </w:rPr>
          <w:delText xml:space="preserve">(Fig. 2A) </w:delText>
        </w:r>
      </w:del>
      <w:r w:rsidR="00B615E1" w:rsidRPr="00B8344E">
        <w:rPr>
          <w:rFonts w:ascii="Arial" w:hAnsi="Arial" w:cs="Arial"/>
          <w:lang w:val="en-US"/>
        </w:rPr>
        <w:t>w</w:t>
      </w:r>
      <w:r w:rsidR="00B615E1">
        <w:rPr>
          <w:rFonts w:ascii="Arial" w:hAnsi="Arial" w:cs="Arial"/>
          <w:lang w:val="en-US"/>
        </w:rPr>
        <w:t>ere</w:t>
      </w:r>
      <w:r w:rsidR="00B615E1" w:rsidRPr="00B8344E">
        <w:rPr>
          <w:rFonts w:ascii="Arial" w:hAnsi="Arial" w:cs="Arial"/>
          <w:lang w:val="en-US"/>
        </w:rPr>
        <w:t xml:space="preserve"> </w:t>
      </w:r>
      <w:r w:rsidR="00B05045" w:rsidRPr="00B8344E">
        <w:rPr>
          <w:rFonts w:ascii="Arial" w:hAnsi="Arial" w:cs="Arial"/>
          <w:lang w:val="en-US"/>
        </w:rPr>
        <w:t>analyzed with a</w:t>
      </w:r>
      <w:r w:rsidRPr="00B8344E">
        <w:rPr>
          <w:rFonts w:ascii="Arial" w:hAnsi="Arial" w:cs="Arial"/>
          <w:lang w:val="en-US"/>
        </w:rPr>
        <w:t xml:space="preserve"> three-way RM ANOVA (oddball </w:t>
      </w:r>
      <w:bookmarkStart w:id="18" w:name="_Hlk73117674"/>
      <w:r w:rsidR="009B7DC7" w:rsidRPr="00B8344E">
        <w:rPr>
          <w:rFonts w:ascii="Arial" w:hAnsi="Arial" w:cs="Arial"/>
          <w:lang w:val="en-US"/>
        </w:rPr>
        <w:t xml:space="preserve">list </w:t>
      </w:r>
      <w:bookmarkEnd w:id="18"/>
      <w:r w:rsidRPr="00B8344E">
        <w:rPr>
          <w:rFonts w:ascii="Arial" w:hAnsi="Arial" w:cs="Arial"/>
          <w:lang w:val="en-US"/>
        </w:rPr>
        <w:t>type</w:t>
      </w:r>
      <w:r w:rsidR="00170C4E" w:rsidRPr="00B8344E">
        <w:rPr>
          <w:rFonts w:ascii="Arial" w:hAnsi="Arial" w:cs="Arial"/>
          <w:lang w:val="en-US"/>
        </w:rPr>
        <w:t xml:space="preserve"> [emotional, perceptual]</w:t>
      </w:r>
      <w:r w:rsidRPr="00B8344E">
        <w:rPr>
          <w:rFonts w:ascii="Arial" w:hAnsi="Arial" w:cs="Arial"/>
          <w:lang w:val="en-US"/>
        </w:rPr>
        <w:t xml:space="preserve"> x lag</w:t>
      </w:r>
      <w:r w:rsidR="00170C4E" w:rsidRPr="00B8344E">
        <w:rPr>
          <w:rFonts w:ascii="Arial" w:hAnsi="Arial" w:cs="Arial"/>
          <w:lang w:val="en-US"/>
        </w:rPr>
        <w:t xml:space="preserve"> [1-5]</w:t>
      </w:r>
      <w:r w:rsidRPr="00B8344E">
        <w:rPr>
          <w:rFonts w:ascii="Arial" w:hAnsi="Arial" w:cs="Arial"/>
          <w:lang w:val="en-US"/>
        </w:rPr>
        <w:t xml:space="preserve"> x direction</w:t>
      </w:r>
      <w:r w:rsidR="00170C4E" w:rsidRPr="00B8344E">
        <w:rPr>
          <w:rFonts w:ascii="Arial" w:hAnsi="Arial" w:cs="Arial"/>
          <w:lang w:val="en-US"/>
        </w:rPr>
        <w:t xml:space="preserve"> [backwards, forwards]</w:t>
      </w:r>
      <w:r w:rsidRPr="00B8344E">
        <w:rPr>
          <w:rFonts w:ascii="Arial" w:hAnsi="Arial" w:cs="Arial"/>
          <w:lang w:val="en-US"/>
        </w:rPr>
        <w:t xml:space="preserve">) </w:t>
      </w:r>
      <w:r w:rsidR="00B05045" w:rsidRPr="00B8344E">
        <w:rPr>
          <w:rFonts w:ascii="Arial" w:hAnsi="Arial" w:cs="Arial"/>
          <w:lang w:val="en-US"/>
        </w:rPr>
        <w:t>where lag refer</w:t>
      </w:r>
      <w:r w:rsidR="008700D6" w:rsidRPr="00B8344E">
        <w:rPr>
          <w:rFonts w:ascii="Arial" w:hAnsi="Arial" w:cs="Arial"/>
          <w:lang w:val="en-US"/>
        </w:rPr>
        <w:t>s</w:t>
      </w:r>
      <w:r w:rsidR="00B05045" w:rsidRPr="00B8344E">
        <w:rPr>
          <w:rFonts w:ascii="Arial" w:hAnsi="Arial" w:cs="Arial"/>
          <w:lang w:val="en-US"/>
        </w:rPr>
        <w:t xml:space="preserve"> to the encoding position of words</w:t>
      </w:r>
      <w:r w:rsidR="006A5719" w:rsidRPr="00B8344E">
        <w:rPr>
          <w:rFonts w:ascii="Arial" w:hAnsi="Arial" w:cs="Arial"/>
          <w:lang w:val="en-US"/>
        </w:rPr>
        <w:t>,</w:t>
      </w:r>
      <w:r w:rsidR="00B05045" w:rsidRPr="00B8344E">
        <w:rPr>
          <w:rFonts w:ascii="Arial" w:hAnsi="Arial" w:cs="Arial"/>
          <w:lang w:val="en-US"/>
        </w:rPr>
        <w:t xml:space="preserve"> with respect to a</w:t>
      </w:r>
      <w:r w:rsidR="000E1EB8" w:rsidRPr="00B8344E">
        <w:rPr>
          <w:rFonts w:ascii="Arial" w:hAnsi="Arial" w:cs="Arial"/>
          <w:lang w:val="en-US"/>
        </w:rPr>
        <w:t xml:space="preserve"> specific</w:t>
      </w:r>
      <w:r w:rsidR="008F6997" w:rsidRPr="00B8344E">
        <w:rPr>
          <w:rFonts w:ascii="Arial" w:hAnsi="Arial" w:cs="Arial"/>
          <w:lang w:val="en-US"/>
        </w:rPr>
        <w:t xml:space="preserve"> </w:t>
      </w:r>
      <w:r w:rsidR="000E1EB8" w:rsidRPr="00B8344E">
        <w:rPr>
          <w:rFonts w:ascii="Arial" w:hAnsi="Arial" w:cs="Arial"/>
          <w:lang w:val="en-US"/>
        </w:rPr>
        <w:t>recalled</w:t>
      </w:r>
      <w:r w:rsidR="00B05045" w:rsidRPr="00B8344E">
        <w:rPr>
          <w:rFonts w:ascii="Arial" w:hAnsi="Arial" w:cs="Arial"/>
          <w:lang w:val="en-US"/>
        </w:rPr>
        <w:t xml:space="preserve"> item</w:t>
      </w:r>
      <w:r w:rsidR="006A5719" w:rsidRPr="00B8344E">
        <w:rPr>
          <w:rFonts w:ascii="Arial" w:hAnsi="Arial" w:cs="Arial"/>
          <w:lang w:val="en-US"/>
        </w:rPr>
        <w:t>,</w:t>
      </w:r>
      <w:r w:rsidR="009731B7" w:rsidRPr="00B8344E">
        <w:rPr>
          <w:rFonts w:ascii="Arial" w:hAnsi="Arial" w:cs="Arial"/>
          <w:lang w:val="en-US"/>
        </w:rPr>
        <w:t xml:space="preserve"> </w:t>
      </w:r>
      <w:r w:rsidR="00B05045" w:rsidRPr="00B8344E">
        <w:rPr>
          <w:rFonts w:ascii="Arial" w:hAnsi="Arial" w:cs="Arial"/>
          <w:lang w:val="en-US"/>
        </w:rPr>
        <w:t>and direction indicate</w:t>
      </w:r>
      <w:r w:rsidR="008700D6" w:rsidRPr="00B8344E">
        <w:rPr>
          <w:rFonts w:ascii="Arial" w:hAnsi="Arial" w:cs="Arial"/>
          <w:lang w:val="en-US"/>
        </w:rPr>
        <w:t>s</w:t>
      </w:r>
      <w:r w:rsidR="00B05045" w:rsidRPr="00B8344E">
        <w:rPr>
          <w:rFonts w:ascii="Arial" w:hAnsi="Arial" w:cs="Arial"/>
          <w:lang w:val="en-US"/>
        </w:rPr>
        <w:t xml:space="preserve"> whether </w:t>
      </w:r>
      <w:r w:rsidR="000E1EB8" w:rsidRPr="00B8344E">
        <w:rPr>
          <w:rFonts w:ascii="Arial" w:hAnsi="Arial" w:cs="Arial"/>
          <w:lang w:val="en-US"/>
        </w:rPr>
        <w:t xml:space="preserve">words </w:t>
      </w:r>
      <w:r w:rsidR="00B05045" w:rsidRPr="00B8344E">
        <w:rPr>
          <w:rFonts w:ascii="Arial" w:hAnsi="Arial" w:cs="Arial"/>
          <w:lang w:val="en-US"/>
        </w:rPr>
        <w:t>were presented before (backwards) or after (forwards) an item. There was a</w:t>
      </w:r>
      <w:r w:rsidR="002F12DF" w:rsidRPr="00B8344E">
        <w:rPr>
          <w:rFonts w:ascii="Arial" w:hAnsi="Arial" w:cs="Arial"/>
          <w:lang w:val="en-US"/>
        </w:rPr>
        <w:t xml:space="preserve"> </w:t>
      </w:r>
      <w:r w:rsidRPr="00B8344E">
        <w:rPr>
          <w:rFonts w:ascii="Arial" w:hAnsi="Arial" w:cs="Arial"/>
          <w:lang w:val="en-US"/>
        </w:rPr>
        <w:t xml:space="preserve">significant main effect of oddball </w:t>
      </w:r>
      <w:r w:rsidR="009B7DC7" w:rsidRPr="00B8344E">
        <w:rPr>
          <w:rFonts w:ascii="Arial" w:hAnsi="Arial" w:cs="Arial"/>
          <w:lang w:val="en-US"/>
        </w:rPr>
        <w:t xml:space="preserve">list </w:t>
      </w:r>
      <w:r w:rsidRPr="00B8344E">
        <w:rPr>
          <w:rFonts w:ascii="Arial" w:hAnsi="Arial" w:cs="Arial"/>
          <w:lang w:val="en-US"/>
        </w:rPr>
        <w:t>type (</w:t>
      </w:r>
      <w:proofErr w:type="gramStart"/>
      <w:r w:rsidRPr="00B8344E">
        <w:rPr>
          <w:rFonts w:ascii="Arial" w:hAnsi="Arial" w:cs="Arial"/>
          <w:lang w:val="en-US"/>
        </w:rPr>
        <w:t>F(</w:t>
      </w:r>
      <w:proofErr w:type="gramEnd"/>
      <w:r w:rsidRPr="00B8344E">
        <w:rPr>
          <w:rFonts w:ascii="Arial" w:hAnsi="Arial" w:cs="Arial"/>
          <w:lang w:val="en-US"/>
        </w:rPr>
        <w:t xml:space="preserve">1,69)=4.07, p=0.048), </w:t>
      </w:r>
      <w:r w:rsidR="006816B5" w:rsidRPr="00B8344E">
        <w:rPr>
          <w:rFonts w:ascii="Arial" w:hAnsi="Arial" w:cs="Arial"/>
          <w:lang w:val="en-US"/>
        </w:rPr>
        <w:t xml:space="preserve">lag </w:t>
      </w:r>
      <w:r w:rsidRPr="00B8344E">
        <w:rPr>
          <w:rFonts w:ascii="Arial" w:hAnsi="Arial" w:cs="Arial"/>
          <w:lang w:val="en-US"/>
        </w:rPr>
        <w:t xml:space="preserve">(F(2.95,203.77)=105.11, p&lt;0.001) and </w:t>
      </w:r>
      <w:r w:rsidR="00E93432" w:rsidRPr="00B8344E">
        <w:rPr>
          <w:rFonts w:ascii="Arial" w:hAnsi="Arial" w:cs="Arial"/>
          <w:lang w:val="en-US"/>
        </w:rPr>
        <w:t xml:space="preserve">a </w:t>
      </w:r>
      <w:r w:rsidRPr="00B8344E">
        <w:rPr>
          <w:rFonts w:ascii="Arial" w:hAnsi="Arial" w:cs="Arial"/>
          <w:lang w:val="en-US"/>
        </w:rPr>
        <w:t>lag x direction interaction (F(3.06, 210.95)=13.58, p&lt;0.001).</w:t>
      </w:r>
      <w:r w:rsidR="006816B5" w:rsidRPr="00B8344E">
        <w:rPr>
          <w:rFonts w:ascii="Arial" w:hAnsi="Arial" w:cs="Arial"/>
          <w:lang w:val="en-US"/>
        </w:rPr>
        <w:t xml:space="preserve"> </w:t>
      </w:r>
      <w:r w:rsidR="006C7943" w:rsidRPr="00B8344E">
        <w:rPr>
          <w:rFonts w:ascii="Arial" w:hAnsi="Arial" w:cs="Arial"/>
          <w:lang w:val="en-US"/>
        </w:rPr>
        <w:t xml:space="preserve">However, </w:t>
      </w:r>
      <w:r w:rsidR="000D272B" w:rsidRPr="00B8344E">
        <w:rPr>
          <w:rFonts w:ascii="Arial" w:hAnsi="Arial" w:cs="Arial"/>
          <w:lang w:val="en-US"/>
        </w:rPr>
        <w:t>the</w:t>
      </w:r>
      <w:r w:rsidR="006C7943" w:rsidRPr="00B8344E">
        <w:rPr>
          <w:rFonts w:ascii="Arial" w:hAnsi="Arial" w:cs="Arial"/>
          <w:lang w:val="en-US"/>
        </w:rPr>
        <w:t xml:space="preserve"> main effect of direction (</w:t>
      </w:r>
      <w:proofErr w:type="gramStart"/>
      <w:r w:rsidR="006C7943" w:rsidRPr="00B8344E">
        <w:rPr>
          <w:rFonts w:ascii="Arial" w:hAnsi="Arial" w:cs="Arial"/>
          <w:lang w:val="en-US"/>
        </w:rPr>
        <w:t>F(</w:t>
      </w:r>
      <w:proofErr w:type="gramEnd"/>
      <w:r w:rsidR="006C7943" w:rsidRPr="00B8344E">
        <w:rPr>
          <w:rFonts w:ascii="Arial" w:hAnsi="Arial" w:cs="Arial"/>
          <w:lang w:val="en-US"/>
        </w:rPr>
        <w:t xml:space="preserve">1,69)=1.61, p=0.21), oddball list type x lag (F(4, 276)=0.93, p=0.47), oddball list type x direction (F(1,69)=0.252, p=0.62) </w:t>
      </w:r>
      <w:r w:rsidR="000D272B" w:rsidRPr="00B8344E">
        <w:rPr>
          <w:rFonts w:ascii="Arial" w:hAnsi="Arial" w:cs="Arial"/>
          <w:lang w:val="en-US"/>
        </w:rPr>
        <w:t>and</w:t>
      </w:r>
      <w:r w:rsidR="006C7943" w:rsidRPr="00B8344E">
        <w:rPr>
          <w:rFonts w:ascii="Arial" w:hAnsi="Arial" w:cs="Arial"/>
          <w:lang w:val="en-US"/>
        </w:rPr>
        <w:t xml:space="preserve"> 3-way interaction (F(4,276)=0.54, p=0.71)</w:t>
      </w:r>
      <w:r w:rsidR="000D272B" w:rsidRPr="00B8344E">
        <w:rPr>
          <w:rFonts w:ascii="Arial" w:hAnsi="Arial" w:cs="Arial"/>
          <w:lang w:val="en-US"/>
        </w:rPr>
        <w:t xml:space="preserve"> did not reach significance</w:t>
      </w:r>
      <w:r w:rsidR="006C7943" w:rsidRPr="00B8344E">
        <w:rPr>
          <w:rFonts w:ascii="Arial" w:hAnsi="Arial" w:cs="Arial"/>
          <w:lang w:val="en-US"/>
        </w:rPr>
        <w:t xml:space="preserve">. </w:t>
      </w:r>
      <w:r w:rsidR="00FD30F6" w:rsidRPr="00B8344E">
        <w:rPr>
          <w:rFonts w:ascii="Arial" w:hAnsi="Arial" w:cs="Arial"/>
          <w:lang w:val="en-US"/>
        </w:rPr>
        <w:t>Post</w:t>
      </w:r>
      <w:r w:rsidR="006816B5" w:rsidRPr="00B8344E">
        <w:rPr>
          <w:rFonts w:ascii="Arial" w:hAnsi="Arial" w:cs="Arial"/>
          <w:lang w:val="en-US"/>
        </w:rPr>
        <w:t>-hoc t-tests</w:t>
      </w:r>
      <w:r w:rsidR="00B615E1">
        <w:rPr>
          <w:rFonts w:ascii="Arial" w:hAnsi="Arial" w:cs="Arial"/>
          <w:lang w:val="en-US"/>
        </w:rPr>
        <w:t>,</w:t>
      </w:r>
      <w:r w:rsidR="00EE3CB6" w:rsidRPr="00B8344E">
        <w:rPr>
          <w:rFonts w:ascii="Arial" w:hAnsi="Arial" w:cs="Arial"/>
          <w:lang w:val="en-US"/>
        </w:rPr>
        <w:t xml:space="preserve"> following up on the lag x direction interaction,</w:t>
      </w:r>
      <w:r w:rsidR="006816B5" w:rsidRPr="00B8344E">
        <w:rPr>
          <w:rFonts w:ascii="Arial" w:hAnsi="Arial" w:cs="Arial"/>
          <w:lang w:val="en-US"/>
        </w:rPr>
        <w:t xml:space="preserve"> </w:t>
      </w:r>
      <w:r w:rsidR="00EF4FFD" w:rsidRPr="00B8344E">
        <w:rPr>
          <w:rFonts w:ascii="Arial" w:hAnsi="Arial" w:cs="Arial"/>
          <w:lang w:val="en-US"/>
        </w:rPr>
        <w:t>confirmed</w:t>
      </w:r>
      <w:r w:rsidR="006816B5" w:rsidRPr="00B8344E">
        <w:rPr>
          <w:rFonts w:ascii="Arial" w:hAnsi="Arial" w:cs="Arial"/>
          <w:lang w:val="en-US"/>
        </w:rPr>
        <w:t xml:space="preserve"> </w:t>
      </w:r>
      <w:r w:rsidR="000A1C9E">
        <w:rPr>
          <w:rFonts w:ascii="Arial" w:hAnsi="Arial" w:cs="Arial"/>
          <w:lang w:val="en-US"/>
        </w:rPr>
        <w:t xml:space="preserve">contiguity as transitions at lag 1 were significantly different from those at other lags both in the backwards (p&lt;0.001) and forwards directions (p&lt;0.001). Forward contiguity was </w:t>
      </w:r>
      <w:r w:rsidR="00B615E1">
        <w:rPr>
          <w:rFonts w:ascii="Arial" w:hAnsi="Arial" w:cs="Arial"/>
          <w:lang w:val="en-US"/>
        </w:rPr>
        <w:t xml:space="preserve">further </w:t>
      </w:r>
      <w:r w:rsidR="000A1C9E">
        <w:rPr>
          <w:rFonts w:ascii="Arial" w:hAnsi="Arial" w:cs="Arial"/>
          <w:lang w:val="en-US"/>
        </w:rPr>
        <w:t xml:space="preserve">confirmed as CRP values in the forwards direction at lag 2 were </w:t>
      </w:r>
      <w:r w:rsidR="003C2DBB">
        <w:rPr>
          <w:rFonts w:ascii="Arial" w:hAnsi="Arial" w:cs="Arial"/>
          <w:lang w:val="en-US"/>
        </w:rPr>
        <w:t xml:space="preserve">also </w:t>
      </w:r>
      <w:r w:rsidR="000A1C9E">
        <w:rPr>
          <w:rFonts w:ascii="Arial" w:hAnsi="Arial" w:cs="Arial"/>
          <w:lang w:val="en-US"/>
        </w:rPr>
        <w:t xml:space="preserve">significantly different than at all other </w:t>
      </w:r>
      <w:r w:rsidR="006B4754">
        <w:rPr>
          <w:rFonts w:ascii="Arial" w:hAnsi="Arial" w:cs="Arial"/>
          <w:lang w:val="en-US"/>
        </w:rPr>
        <w:t xml:space="preserve">lags </w:t>
      </w:r>
      <w:r w:rsidR="000A1C9E">
        <w:rPr>
          <w:rFonts w:ascii="Arial" w:hAnsi="Arial" w:cs="Arial"/>
          <w:lang w:val="en-US"/>
        </w:rPr>
        <w:t xml:space="preserve">(p&lt;0.005) (Table S1). </w:t>
      </w:r>
      <w:r w:rsidR="00F47173">
        <w:rPr>
          <w:rFonts w:ascii="Arial" w:hAnsi="Arial" w:cs="Arial"/>
          <w:lang w:val="en-US"/>
        </w:rPr>
        <w:t>Forward contiguity was present across all SOAs</w:t>
      </w:r>
      <w:r w:rsidR="00E6053A">
        <w:rPr>
          <w:rFonts w:ascii="Arial" w:hAnsi="Arial" w:cs="Arial"/>
          <w:lang w:val="en-US"/>
        </w:rPr>
        <w:t xml:space="preserve"> (Fig. 2B)</w:t>
      </w:r>
      <w:r w:rsidR="00A72528">
        <w:rPr>
          <w:rFonts w:ascii="Arial" w:hAnsi="Arial" w:cs="Arial"/>
          <w:lang w:val="en-US"/>
        </w:rPr>
        <w:t>, but, interestingly, increased with increasing time between stimuli at encoding.</w:t>
      </w:r>
      <w:r w:rsidR="00304586">
        <w:rPr>
          <w:rFonts w:ascii="Arial" w:hAnsi="Arial" w:cs="Arial"/>
          <w:lang w:val="en-US"/>
        </w:rPr>
        <w:t xml:space="preserve"> We ran a one-way ANOVA with SOA as a factor, collapsing across </w:t>
      </w:r>
      <w:r w:rsidR="007E7BCA">
        <w:rPr>
          <w:rFonts w:ascii="Arial" w:hAnsi="Arial" w:cs="Arial"/>
          <w:lang w:val="en-US"/>
        </w:rPr>
        <w:t xml:space="preserve">all </w:t>
      </w:r>
      <w:r w:rsidR="00304586">
        <w:rPr>
          <w:rFonts w:ascii="Arial" w:hAnsi="Arial" w:cs="Arial"/>
          <w:lang w:val="en-US"/>
        </w:rPr>
        <w:t xml:space="preserve">5 lags in the forwards direction which </w:t>
      </w:r>
      <w:r w:rsidR="007E7BCA">
        <w:rPr>
          <w:rFonts w:ascii="Arial" w:hAnsi="Arial" w:cs="Arial"/>
          <w:lang w:val="en-US"/>
        </w:rPr>
        <w:t>confirmed</w:t>
      </w:r>
      <w:r w:rsidR="00304586">
        <w:rPr>
          <w:rFonts w:ascii="Arial" w:hAnsi="Arial" w:cs="Arial"/>
          <w:lang w:val="en-US"/>
        </w:rPr>
        <w:t xml:space="preserve"> a significant main effect of SOA (</w:t>
      </w:r>
      <w:proofErr w:type="gramStart"/>
      <w:r w:rsidR="00304586">
        <w:rPr>
          <w:rFonts w:ascii="Arial" w:hAnsi="Arial" w:cs="Arial"/>
          <w:lang w:val="en-US"/>
        </w:rPr>
        <w:t>F(</w:t>
      </w:r>
      <w:proofErr w:type="gramEnd"/>
      <w:r w:rsidR="00304586">
        <w:rPr>
          <w:rFonts w:ascii="Arial" w:hAnsi="Arial" w:cs="Arial"/>
          <w:lang w:val="en-US"/>
        </w:rPr>
        <w:t>4,276)</w:t>
      </w:r>
      <w:r w:rsidR="00B216E5">
        <w:rPr>
          <w:rFonts w:ascii="Arial" w:hAnsi="Arial" w:cs="Arial"/>
          <w:lang w:val="en-US"/>
        </w:rPr>
        <w:t>=31.17, p&lt;0.0001). Follow</w:t>
      </w:r>
      <w:r w:rsidR="003B5B1F">
        <w:rPr>
          <w:rFonts w:ascii="Arial" w:hAnsi="Arial" w:cs="Arial"/>
          <w:lang w:val="en-US"/>
        </w:rPr>
        <w:t xml:space="preserve"> </w:t>
      </w:r>
      <w:r w:rsidR="00B216E5">
        <w:rPr>
          <w:rFonts w:ascii="Arial" w:hAnsi="Arial" w:cs="Arial"/>
          <w:lang w:val="en-US"/>
        </w:rPr>
        <w:t xml:space="preserve">up post-hoc t-tests confirmed that CRP values in the forwards direction were overall lower at SOA 1 compared to all </w:t>
      </w:r>
      <w:r w:rsidR="00B216E5">
        <w:rPr>
          <w:rFonts w:ascii="Arial" w:hAnsi="Arial" w:cs="Arial"/>
          <w:lang w:val="en-US"/>
        </w:rPr>
        <w:lastRenderedPageBreak/>
        <w:t>other SOAs (p&lt;0.0001) as well as CRP values were lower at SOAs 2, 3 and 4 than at SOA 6 (p&lt;0.001</w:t>
      </w:r>
      <w:r w:rsidR="007E7BCA">
        <w:rPr>
          <w:rFonts w:ascii="Arial" w:hAnsi="Arial" w:cs="Arial"/>
          <w:lang w:val="en-US"/>
        </w:rPr>
        <w:t xml:space="preserve">) (Table S2). </w:t>
      </w:r>
      <w:r w:rsidR="00B216E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rsidRPr="00B8344E" w14:paraId="1E502232" w14:textId="77777777" w:rsidTr="001A6D0C">
        <w:tc>
          <w:tcPr>
            <w:tcW w:w="9016" w:type="dxa"/>
          </w:tcPr>
          <w:p w14:paraId="7E1C4A02" w14:textId="55D3A771" w:rsidR="00CC0FB3" w:rsidRPr="00B8344E" w:rsidRDefault="0029376E" w:rsidP="00A31DDE">
            <w:pPr>
              <w:spacing w:line="480" w:lineRule="auto"/>
              <w:jc w:val="center"/>
              <w:rPr>
                <w:rFonts w:ascii="Arial" w:hAnsi="Arial" w:cs="Arial"/>
                <w:lang w:val="en-US"/>
              </w:rPr>
            </w:pPr>
            <w:r>
              <w:rPr>
                <w:noProof/>
              </w:rPr>
              <w:t xml:space="preserve"> </w:t>
            </w:r>
            <w:r w:rsidRPr="0029376E">
              <w:rPr>
                <w:noProof/>
              </w:rPr>
              <w:drawing>
                <wp:inline distT="0" distB="0" distL="0" distR="0" wp14:anchorId="72E2BCA6" wp14:editId="75118138">
                  <wp:extent cx="5730553" cy="22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566" b="24034"/>
                          <a:stretch/>
                        </pic:blipFill>
                        <pic:spPr bwMode="auto">
                          <a:xfrm>
                            <a:off x="0" y="0"/>
                            <a:ext cx="5731510" cy="2209624"/>
                          </a:xfrm>
                          <a:prstGeom prst="rect">
                            <a:avLst/>
                          </a:prstGeom>
                          <a:ln>
                            <a:noFill/>
                          </a:ln>
                          <a:extLst>
                            <a:ext uri="{53640926-AAD7-44D8-BBD7-CCE9431645EC}">
                              <a14:shadowObscured xmlns:a14="http://schemas.microsoft.com/office/drawing/2010/main"/>
                            </a:ext>
                          </a:extLst>
                        </pic:spPr>
                      </pic:pic>
                    </a:graphicData>
                  </a:graphic>
                </wp:inline>
              </w:drawing>
            </w:r>
          </w:p>
        </w:tc>
      </w:tr>
      <w:tr w:rsidR="00CC0FB3" w:rsidRPr="00B8344E" w14:paraId="4441AA33" w14:textId="77777777" w:rsidTr="001A6D0C">
        <w:tc>
          <w:tcPr>
            <w:tcW w:w="9016" w:type="dxa"/>
          </w:tcPr>
          <w:p w14:paraId="033C8832" w14:textId="12240385" w:rsidR="00CC0FB3" w:rsidRPr="005C4200" w:rsidRDefault="00CC0FB3" w:rsidP="001A6D0C">
            <w:pPr>
              <w:jc w:val="both"/>
              <w:rPr>
                <w:rFonts w:ascii="Arial" w:hAnsi="Arial" w:cs="Arial"/>
              </w:rPr>
            </w:pPr>
            <w:r w:rsidRPr="00B8344E">
              <w:rPr>
                <w:rFonts w:ascii="Arial" w:hAnsi="Arial" w:cs="Arial"/>
                <w:b/>
                <w:bCs/>
                <w:lang w:val="en-US"/>
              </w:rPr>
              <w:t xml:space="preserve">Figure </w:t>
            </w:r>
            <w:r w:rsidR="00DF1CD6" w:rsidRPr="00B8344E">
              <w:rPr>
                <w:rFonts w:ascii="Arial" w:hAnsi="Arial" w:cs="Arial"/>
                <w:b/>
                <w:bCs/>
                <w:lang w:val="en-US"/>
              </w:rPr>
              <w:t>2</w:t>
            </w:r>
            <w:r w:rsidRPr="00B8344E">
              <w:rPr>
                <w:rFonts w:ascii="Arial" w:hAnsi="Arial" w:cs="Arial"/>
                <w:b/>
                <w:bCs/>
                <w:lang w:val="en-US"/>
              </w:rPr>
              <w:t>.</w:t>
            </w:r>
            <w:r w:rsidRPr="00B8344E">
              <w:rPr>
                <w:rFonts w:ascii="Arial" w:hAnsi="Arial" w:cs="Arial"/>
                <w:lang w:val="en-US"/>
              </w:rPr>
              <w:t xml:space="preserve"> </w:t>
            </w:r>
            <w:r w:rsidR="001A6D0C" w:rsidRPr="00B8344E">
              <w:rPr>
                <w:rFonts w:ascii="Arial" w:hAnsi="Arial" w:cs="Arial"/>
                <w:b/>
                <w:bCs/>
                <w:lang w:val="en-US"/>
              </w:rPr>
              <w:t>C</w:t>
            </w:r>
            <w:r w:rsidR="00BF18A9" w:rsidRPr="00B8344E">
              <w:rPr>
                <w:rFonts w:ascii="Arial" w:hAnsi="Arial" w:cs="Arial"/>
                <w:b/>
                <w:bCs/>
                <w:lang w:val="en-US"/>
              </w:rPr>
              <w:t>onditional response probability (CRP)</w:t>
            </w:r>
            <w:r w:rsidR="001A6D0C" w:rsidRPr="00B8344E">
              <w:rPr>
                <w:rFonts w:ascii="Arial" w:hAnsi="Arial" w:cs="Arial"/>
                <w:b/>
                <w:bCs/>
                <w:lang w:val="en-US"/>
              </w:rPr>
              <w:t xml:space="preserve"> curves show a preserved forward-contiguity effect for both emotional and perceptual oddball lists</w:t>
            </w:r>
            <w:r w:rsidR="000E3F1E">
              <w:rPr>
                <w:rFonts w:ascii="Arial" w:hAnsi="Arial" w:cs="Arial"/>
                <w:b/>
                <w:bCs/>
                <w:lang w:val="en-US"/>
              </w:rPr>
              <w:t xml:space="preserve"> across stimulus onset asynchronies</w:t>
            </w:r>
            <w:r w:rsidR="000D272B" w:rsidRPr="00B8344E">
              <w:rPr>
                <w:rFonts w:ascii="Arial" w:hAnsi="Arial" w:cs="Arial"/>
                <w:b/>
                <w:bCs/>
                <w:lang w:val="en-US"/>
              </w:rPr>
              <w:t xml:space="preserve"> </w:t>
            </w:r>
            <w:r w:rsidR="006F0957" w:rsidRPr="00B8344E">
              <w:rPr>
                <w:rFonts w:ascii="Arial" w:hAnsi="Arial" w:cs="Arial"/>
                <w:b/>
                <w:bCs/>
                <w:lang w:val="en-US"/>
              </w:rPr>
              <w:t>(SOA)</w:t>
            </w:r>
            <w:r w:rsidR="006F0957" w:rsidRPr="00B8344E">
              <w:rPr>
                <w:rFonts w:ascii="Arial" w:hAnsi="Arial" w:cs="Arial"/>
                <w:lang w:val="en-US"/>
              </w:rPr>
              <w:t>. A) CRP curves by</w:t>
            </w:r>
            <w:r w:rsidR="00E02067" w:rsidRPr="00B8344E">
              <w:rPr>
                <w:rFonts w:ascii="Arial" w:hAnsi="Arial" w:cs="Arial"/>
                <w:lang w:val="en-US"/>
              </w:rPr>
              <w:t xml:space="preserve"> </w:t>
            </w:r>
            <w:r w:rsidR="006F0957" w:rsidRPr="00B8344E">
              <w:rPr>
                <w:rFonts w:ascii="Arial" w:hAnsi="Arial" w:cs="Arial"/>
                <w:lang w:val="en-US"/>
              </w:rPr>
              <w:t>oddball lists</w:t>
            </w:r>
            <w:r w:rsidR="00B615E1">
              <w:rPr>
                <w:rFonts w:ascii="Arial" w:hAnsi="Arial" w:cs="Arial"/>
                <w:lang w:val="en-US"/>
              </w:rPr>
              <w:t>,</w:t>
            </w:r>
            <w:ins w:id="19" w:author="Microsoft Office User" w:date="2021-12-29T19:43:00Z">
              <w:r w:rsidR="00DF50C1">
                <w:rPr>
                  <w:rFonts w:ascii="Arial" w:hAnsi="Arial" w:cs="Arial"/>
                  <w:lang w:val="en-US"/>
                </w:rPr>
                <w:t xml:space="preserve"> </w:t>
              </w:r>
            </w:ins>
            <w:del w:id="20" w:author="Microsoft Office User" w:date="2021-12-29T19:43:00Z">
              <w:r w:rsidR="006F0957" w:rsidRPr="00B8344E" w:rsidDel="00DF50C1">
                <w:rPr>
                  <w:rFonts w:ascii="Arial" w:hAnsi="Arial" w:cs="Arial"/>
                  <w:lang w:val="en-US"/>
                </w:rPr>
                <w:delText xml:space="preserve"> </w:delText>
              </w:r>
              <w:r w:rsidR="00B615E1" w:rsidDel="00DF50C1">
                <w:rPr>
                  <w:rFonts w:ascii="Arial" w:hAnsi="Arial" w:cs="Arial"/>
                  <w:lang w:val="en-US"/>
                </w:rPr>
                <w:delText xml:space="preserve">for lists in which the oddball was recalled, </w:delText>
              </w:r>
            </w:del>
            <w:r w:rsidR="006F0957" w:rsidRPr="00B8344E">
              <w:rPr>
                <w:rFonts w:ascii="Arial" w:hAnsi="Arial" w:cs="Arial"/>
                <w:lang w:val="en-US"/>
              </w:rPr>
              <w:t>show</w:t>
            </w:r>
            <w:r w:rsidR="00B615E1">
              <w:rPr>
                <w:rFonts w:ascii="Arial" w:hAnsi="Arial" w:cs="Arial"/>
                <w:lang w:val="en-US"/>
              </w:rPr>
              <w:t>ing</w:t>
            </w:r>
            <w:r w:rsidR="006F0957" w:rsidRPr="00B8344E">
              <w:rPr>
                <w:rFonts w:ascii="Arial" w:hAnsi="Arial" w:cs="Arial"/>
                <w:lang w:val="en-US"/>
              </w:rPr>
              <w:t xml:space="preserve"> forward-contiguity. B) CRP curves by SOA (1, 2, 3, 4, or 6 seconds) show higher CRP for </w:t>
            </w:r>
            <w:r w:rsidR="00A72528">
              <w:rPr>
                <w:rFonts w:ascii="Arial" w:hAnsi="Arial" w:cs="Arial"/>
                <w:lang w:val="en-US"/>
              </w:rPr>
              <w:t xml:space="preserve">longer </w:t>
            </w:r>
            <w:r w:rsidR="006F0957" w:rsidRPr="00B8344E">
              <w:rPr>
                <w:rFonts w:ascii="Arial" w:hAnsi="Arial" w:cs="Arial"/>
                <w:lang w:val="en-US"/>
              </w:rPr>
              <w:t>SOAs</w:t>
            </w:r>
            <w:r w:rsidR="005C4200">
              <w:rPr>
                <w:rFonts w:ascii="Arial" w:hAnsi="Arial" w:cs="Arial"/>
                <w:lang w:val="en-US"/>
              </w:rPr>
              <w:t>.</w:t>
            </w:r>
            <w:r w:rsidR="006F0957" w:rsidRPr="00B8344E">
              <w:rPr>
                <w:rFonts w:ascii="Arial" w:hAnsi="Arial" w:cs="Arial"/>
                <w:lang w:val="en-US"/>
              </w:rPr>
              <w:t xml:space="preserve"> </w:t>
            </w:r>
          </w:p>
        </w:tc>
      </w:tr>
    </w:tbl>
    <w:p w14:paraId="68E220C7" w14:textId="72FE9FBF" w:rsidR="006C0C7F" w:rsidRPr="00B8344E" w:rsidRDefault="006C0C7F" w:rsidP="00A72528">
      <w:pPr>
        <w:spacing w:line="480" w:lineRule="auto"/>
        <w:jc w:val="both"/>
        <w:rPr>
          <w:rFonts w:ascii="Times New Roman" w:eastAsia="Times New Roman" w:hAnsi="Times New Roman" w:cs="Times New Roman"/>
          <w:lang w:val="en-US"/>
        </w:rPr>
      </w:pPr>
    </w:p>
    <w:p w14:paraId="1A7F55AC" w14:textId="77777777" w:rsidR="006C0C7F" w:rsidRPr="00B8344E" w:rsidRDefault="006C0C7F" w:rsidP="00E87524">
      <w:pPr>
        <w:pStyle w:val="Heading3"/>
        <w:rPr>
          <w:rFonts w:ascii="Arial" w:hAnsi="Arial" w:cs="Arial"/>
          <w:b/>
          <w:bCs/>
          <w:color w:val="000000" w:themeColor="text1"/>
          <w:lang w:val="en-US"/>
        </w:rPr>
      </w:pPr>
    </w:p>
    <w:p w14:paraId="0310E389" w14:textId="1C5D31C9" w:rsidR="001A6D0C" w:rsidRPr="00B8344E" w:rsidRDefault="009B7DC7" w:rsidP="003315DA">
      <w:pPr>
        <w:pStyle w:val="Heading2"/>
        <w:rPr>
          <w:rFonts w:ascii="Arial" w:hAnsi="Arial" w:cs="Arial"/>
          <w:b/>
          <w:bCs/>
          <w:color w:val="auto"/>
          <w:lang w:val="en-US"/>
        </w:rPr>
      </w:pPr>
      <w:r w:rsidRPr="00B8344E">
        <w:rPr>
          <w:rFonts w:ascii="Arial" w:hAnsi="Arial" w:cs="Arial"/>
          <w:b/>
          <w:bCs/>
          <w:color w:val="auto"/>
          <w:lang w:val="en-US"/>
        </w:rPr>
        <w:t>T</w:t>
      </w:r>
      <w:r w:rsidR="00D60B16" w:rsidRPr="00B8344E">
        <w:rPr>
          <w:rFonts w:ascii="Arial" w:hAnsi="Arial" w:cs="Arial"/>
          <w:b/>
          <w:bCs/>
          <w:color w:val="auto"/>
          <w:lang w:val="en-US"/>
        </w:rPr>
        <w:t xml:space="preserve">ransitions </w:t>
      </w:r>
      <w:r w:rsidR="00CF7920" w:rsidRPr="00B8344E">
        <w:rPr>
          <w:rFonts w:ascii="Arial" w:hAnsi="Arial" w:cs="Arial"/>
          <w:b/>
          <w:bCs/>
          <w:color w:val="auto"/>
          <w:lang w:val="en-US"/>
        </w:rPr>
        <w:t>from emotional oddballs show enhanced</w:t>
      </w:r>
      <w:r w:rsidR="00D60B16" w:rsidRPr="00B8344E">
        <w:rPr>
          <w:rFonts w:ascii="Arial" w:hAnsi="Arial" w:cs="Arial"/>
          <w:b/>
          <w:bCs/>
          <w:color w:val="auto"/>
          <w:lang w:val="en-US"/>
        </w:rPr>
        <w:t xml:space="preserve"> conditional response probability curves</w:t>
      </w:r>
    </w:p>
    <w:p w14:paraId="57430330" w14:textId="0A03AEF3" w:rsidR="00CC0FB3" w:rsidRPr="00B8344E" w:rsidRDefault="00CC0FB3" w:rsidP="004E592A">
      <w:pPr>
        <w:spacing w:line="480" w:lineRule="auto"/>
        <w:jc w:val="both"/>
        <w:rPr>
          <w:rFonts w:ascii="Arial" w:hAnsi="Arial" w:cs="Arial"/>
          <w:lang w:val="en-US"/>
        </w:rPr>
      </w:pPr>
    </w:p>
    <w:p w14:paraId="4A5B6609" w14:textId="68168DC7" w:rsidR="00AD52C1" w:rsidRPr="00B8344E" w:rsidRDefault="00AD52C1" w:rsidP="004E592A">
      <w:pPr>
        <w:spacing w:line="480" w:lineRule="auto"/>
        <w:jc w:val="both"/>
        <w:rPr>
          <w:rFonts w:ascii="Arial" w:hAnsi="Arial" w:cs="Arial"/>
          <w:lang w:val="en-US"/>
        </w:rPr>
      </w:pPr>
      <w:r w:rsidRPr="00B8344E">
        <w:rPr>
          <w:rFonts w:ascii="Arial" w:hAnsi="Arial" w:cs="Arial"/>
          <w:lang w:val="en-US"/>
        </w:rPr>
        <w:tab/>
      </w:r>
      <w:r w:rsidR="009C5951" w:rsidRPr="00B8344E">
        <w:rPr>
          <w:rFonts w:ascii="Arial" w:hAnsi="Arial" w:cs="Arial"/>
          <w:lang w:val="en-US"/>
        </w:rPr>
        <w:t>We hypothesized</w:t>
      </w:r>
      <w:r w:rsidRPr="00B8344E">
        <w:rPr>
          <w:rFonts w:ascii="Arial" w:hAnsi="Arial" w:cs="Arial"/>
          <w:lang w:val="en-US"/>
        </w:rPr>
        <w:t xml:space="preserve"> </w:t>
      </w:r>
      <w:r w:rsidR="00031C24" w:rsidRPr="00B8344E">
        <w:rPr>
          <w:rFonts w:ascii="Arial" w:hAnsi="Arial" w:cs="Arial"/>
          <w:lang w:val="en-US"/>
        </w:rPr>
        <w:t xml:space="preserve">that </w:t>
      </w:r>
      <w:r w:rsidR="009B7DC7" w:rsidRPr="00B8344E">
        <w:rPr>
          <w:rFonts w:ascii="Arial" w:hAnsi="Arial" w:cs="Arial"/>
          <w:lang w:val="en-US"/>
        </w:rPr>
        <w:t xml:space="preserve">recall </w:t>
      </w:r>
      <w:r w:rsidR="00031C24" w:rsidRPr="00B8344E">
        <w:rPr>
          <w:rFonts w:ascii="Arial" w:hAnsi="Arial" w:cs="Arial"/>
          <w:lang w:val="en-US"/>
        </w:rPr>
        <w:t>transitions from the oddballs</w:t>
      </w:r>
      <w:r w:rsidR="009B7DC7" w:rsidRPr="00B8344E">
        <w:rPr>
          <w:rFonts w:ascii="Arial" w:hAnsi="Arial" w:cs="Arial"/>
          <w:lang w:val="en-US"/>
        </w:rPr>
        <w:t xml:space="preserve"> (</w:t>
      </w:r>
      <w:proofErr w:type="gramStart"/>
      <w:r w:rsidR="009B7DC7" w:rsidRPr="00B8344E">
        <w:rPr>
          <w:rFonts w:ascii="Arial" w:hAnsi="Arial" w:cs="Arial"/>
          <w:lang w:val="en-US"/>
        </w:rPr>
        <w:t>i.e.</w:t>
      </w:r>
      <w:proofErr w:type="gramEnd"/>
      <w:r w:rsidR="009B7DC7" w:rsidRPr="00B8344E">
        <w:rPr>
          <w:rFonts w:ascii="Arial" w:hAnsi="Arial" w:cs="Arial"/>
          <w:lang w:val="en-US"/>
        </w:rPr>
        <w:t xml:space="preserve"> the item recalled </w:t>
      </w:r>
      <w:r w:rsidR="00890D79" w:rsidRPr="00B8344E">
        <w:rPr>
          <w:rFonts w:ascii="Arial" w:hAnsi="Arial" w:cs="Arial"/>
          <w:lang w:val="en-US"/>
        </w:rPr>
        <w:t xml:space="preserve">right </w:t>
      </w:r>
      <w:r w:rsidR="009B7DC7" w:rsidRPr="00B8344E">
        <w:rPr>
          <w:rFonts w:ascii="Arial" w:hAnsi="Arial" w:cs="Arial"/>
          <w:lang w:val="en-US"/>
        </w:rPr>
        <w:t>after the oddball was recalled)</w:t>
      </w:r>
      <w:r w:rsidR="00031C24" w:rsidRPr="00B8344E">
        <w:rPr>
          <w:rFonts w:ascii="Arial" w:hAnsi="Arial" w:cs="Arial"/>
          <w:lang w:val="en-US"/>
        </w:rPr>
        <w:t xml:space="preserve"> would show enhanced CRP</w:t>
      </w:r>
      <w:r w:rsidR="00D069A6" w:rsidRPr="00B8344E">
        <w:rPr>
          <w:rFonts w:ascii="Arial" w:hAnsi="Arial" w:cs="Arial"/>
          <w:lang w:val="en-US"/>
        </w:rPr>
        <w:t xml:space="preserve"> due to a strong contextual change which would </w:t>
      </w:r>
      <w:r w:rsidR="00DC2AB8" w:rsidRPr="00B8344E">
        <w:rPr>
          <w:rFonts w:ascii="Arial" w:hAnsi="Arial" w:cs="Arial"/>
          <w:lang w:val="en-US"/>
        </w:rPr>
        <w:t>serve as an</w:t>
      </w:r>
      <w:r w:rsidR="00D069A6" w:rsidRPr="00B8344E">
        <w:rPr>
          <w:rFonts w:ascii="Arial" w:hAnsi="Arial" w:cs="Arial"/>
          <w:lang w:val="en-US"/>
        </w:rPr>
        <w:t xml:space="preserve"> anchor to move forwards in recall</w:t>
      </w:r>
      <w:r w:rsidR="00F00E93" w:rsidRPr="00B8344E">
        <w:rPr>
          <w:rFonts w:ascii="Arial" w:hAnsi="Arial" w:cs="Arial"/>
          <w:lang w:val="en-US"/>
        </w:rPr>
        <w:t xml:space="preserve">. </w:t>
      </w:r>
    </w:p>
    <w:p w14:paraId="00914F6A" w14:textId="04558365" w:rsidR="00D069A6" w:rsidRPr="00B8344E" w:rsidRDefault="00D069A6" w:rsidP="00E70AC7">
      <w:pPr>
        <w:spacing w:line="480" w:lineRule="auto"/>
        <w:ind w:firstLine="720"/>
        <w:jc w:val="both"/>
        <w:rPr>
          <w:rFonts w:ascii="Arial" w:hAnsi="Arial" w:cs="Arial"/>
          <w:lang w:val="en-US"/>
        </w:rPr>
      </w:pPr>
      <w:r w:rsidRPr="00B8344E">
        <w:rPr>
          <w:rFonts w:ascii="Arial" w:hAnsi="Arial" w:cs="Arial"/>
          <w:lang w:val="en-US"/>
        </w:rPr>
        <w:t xml:space="preserve">We calculated CRP curves </w:t>
      </w:r>
      <w:r w:rsidR="009823EE" w:rsidRPr="00B8344E">
        <w:rPr>
          <w:rFonts w:ascii="Arial" w:hAnsi="Arial" w:cs="Arial"/>
          <w:lang w:val="en-US"/>
        </w:rPr>
        <w:t>for</w:t>
      </w:r>
      <w:r w:rsidRPr="00B8344E">
        <w:rPr>
          <w:rFonts w:ascii="Arial" w:hAnsi="Arial" w:cs="Arial"/>
          <w:lang w:val="en-US"/>
        </w:rPr>
        <w:t xml:space="preserve"> items </w:t>
      </w:r>
      <w:r w:rsidR="009823EE" w:rsidRPr="00B8344E">
        <w:rPr>
          <w:rFonts w:ascii="Arial" w:hAnsi="Arial" w:cs="Arial"/>
          <w:lang w:val="en-US"/>
        </w:rPr>
        <w:t xml:space="preserve">recalled </w:t>
      </w:r>
      <w:bookmarkStart w:id="21" w:name="_Hlk73117927"/>
      <w:r w:rsidR="009B7DC7" w:rsidRPr="00B8344E">
        <w:rPr>
          <w:rFonts w:ascii="Arial" w:hAnsi="Arial" w:cs="Arial"/>
          <w:lang w:val="en-US"/>
        </w:rPr>
        <w:t xml:space="preserve">immediately </w:t>
      </w:r>
      <w:bookmarkEnd w:id="21"/>
      <w:r w:rsidRPr="00B8344E">
        <w:rPr>
          <w:rFonts w:ascii="Arial" w:hAnsi="Arial" w:cs="Arial"/>
          <w:lang w:val="en-US"/>
        </w:rPr>
        <w:t xml:space="preserve">before </w:t>
      </w:r>
      <w:r w:rsidR="009823EE" w:rsidRPr="00B8344E">
        <w:rPr>
          <w:rFonts w:ascii="Arial" w:hAnsi="Arial" w:cs="Arial"/>
          <w:lang w:val="en-US"/>
        </w:rPr>
        <w:t xml:space="preserve">the </w:t>
      </w:r>
      <w:r w:rsidRPr="00B8344E">
        <w:rPr>
          <w:rFonts w:ascii="Arial" w:hAnsi="Arial" w:cs="Arial"/>
          <w:lang w:val="en-US"/>
        </w:rPr>
        <w:t xml:space="preserve">oddballs (to evaluate transitions </w:t>
      </w:r>
      <w:r w:rsidRPr="00B8344E">
        <w:rPr>
          <w:rFonts w:ascii="Arial" w:hAnsi="Arial" w:cs="Arial"/>
          <w:i/>
          <w:iCs/>
          <w:lang w:val="en-US"/>
        </w:rPr>
        <w:t>to</w:t>
      </w:r>
      <w:r w:rsidRPr="00B8344E">
        <w:rPr>
          <w:rFonts w:ascii="Arial" w:hAnsi="Arial" w:cs="Arial"/>
          <w:lang w:val="en-US"/>
        </w:rPr>
        <w:t xml:space="preserve"> the oddballs) </w:t>
      </w:r>
      <w:r w:rsidR="00F4480E" w:rsidRPr="00B8344E">
        <w:rPr>
          <w:rFonts w:ascii="Arial" w:hAnsi="Arial" w:cs="Arial"/>
          <w:lang w:val="en-US"/>
        </w:rPr>
        <w:t>and</w:t>
      </w:r>
      <w:r w:rsidRPr="00B8344E">
        <w:rPr>
          <w:rFonts w:ascii="Arial" w:hAnsi="Arial" w:cs="Arial"/>
          <w:lang w:val="en-US"/>
        </w:rPr>
        <w:t xml:space="preserve"> </w:t>
      </w:r>
      <w:r w:rsidR="009823EE" w:rsidRPr="00B8344E">
        <w:rPr>
          <w:rFonts w:ascii="Arial" w:hAnsi="Arial" w:cs="Arial"/>
          <w:lang w:val="en-US"/>
        </w:rPr>
        <w:t>for</w:t>
      </w:r>
      <w:r w:rsidRPr="00B8344E">
        <w:rPr>
          <w:rFonts w:ascii="Arial" w:hAnsi="Arial" w:cs="Arial"/>
          <w:lang w:val="en-US"/>
        </w:rPr>
        <w:t xml:space="preserve"> items</w:t>
      </w:r>
      <w:r w:rsidR="009823EE" w:rsidRPr="00B8344E">
        <w:rPr>
          <w:rFonts w:ascii="Arial" w:hAnsi="Arial" w:cs="Arial"/>
          <w:lang w:val="en-US"/>
        </w:rPr>
        <w:t xml:space="preserve"> recalled</w:t>
      </w:r>
      <w:r w:rsidRPr="00B8344E">
        <w:rPr>
          <w:rFonts w:ascii="Arial" w:hAnsi="Arial" w:cs="Arial"/>
          <w:lang w:val="en-US"/>
        </w:rPr>
        <w:t xml:space="preserve"> </w:t>
      </w:r>
      <w:r w:rsidR="009B7DC7" w:rsidRPr="00B8344E">
        <w:rPr>
          <w:rFonts w:ascii="Arial" w:hAnsi="Arial" w:cs="Arial"/>
          <w:lang w:val="en-US"/>
        </w:rPr>
        <w:t xml:space="preserve">immediately </w:t>
      </w:r>
      <w:r w:rsidRPr="00B8344E">
        <w:rPr>
          <w:rFonts w:ascii="Arial" w:hAnsi="Arial" w:cs="Arial"/>
          <w:lang w:val="en-US"/>
        </w:rPr>
        <w:t xml:space="preserve">after the oddballs (to evaluate transitions </w:t>
      </w:r>
      <w:r w:rsidRPr="00B8344E">
        <w:rPr>
          <w:rFonts w:ascii="Arial" w:hAnsi="Arial" w:cs="Arial"/>
          <w:i/>
          <w:iCs/>
          <w:lang w:val="en-US"/>
        </w:rPr>
        <w:t>from</w:t>
      </w:r>
      <w:r w:rsidRPr="00B8344E">
        <w:rPr>
          <w:rFonts w:ascii="Arial" w:hAnsi="Arial" w:cs="Arial"/>
          <w:lang w:val="en-US"/>
        </w:rPr>
        <w:t xml:space="preserve"> the oddballs)</w:t>
      </w:r>
      <w:r w:rsidR="00B036DB" w:rsidRPr="00B8344E">
        <w:rPr>
          <w:rFonts w:ascii="Arial" w:hAnsi="Arial" w:cs="Arial"/>
          <w:lang w:val="en-US"/>
        </w:rPr>
        <w:t xml:space="preserve"> (Fig.3A, 3B)</w:t>
      </w:r>
      <w:r w:rsidRPr="00B8344E">
        <w:rPr>
          <w:rFonts w:ascii="Arial" w:hAnsi="Arial" w:cs="Arial"/>
          <w:lang w:val="en-US"/>
        </w:rPr>
        <w:t xml:space="preserve">. </w:t>
      </w:r>
      <w:r w:rsidR="005E47C0" w:rsidRPr="00B8344E">
        <w:rPr>
          <w:rFonts w:ascii="Arial" w:hAnsi="Arial" w:cs="Arial"/>
          <w:lang w:val="en-US"/>
        </w:rPr>
        <w:t>To avoid an increase in missing values</w:t>
      </w:r>
      <w:r w:rsidR="006A5719" w:rsidRPr="00B8344E">
        <w:rPr>
          <w:rFonts w:ascii="Arial" w:hAnsi="Arial" w:cs="Arial"/>
          <w:lang w:val="en-US"/>
        </w:rPr>
        <w:t>,</w:t>
      </w:r>
      <w:r w:rsidR="005E47C0" w:rsidRPr="00B8344E">
        <w:rPr>
          <w:rFonts w:ascii="Arial" w:hAnsi="Arial" w:cs="Arial"/>
          <w:lang w:val="en-US"/>
        </w:rPr>
        <w:t xml:space="preserve"> </w:t>
      </w:r>
      <w:r w:rsidR="00984238" w:rsidRPr="00B8344E">
        <w:rPr>
          <w:rFonts w:ascii="Arial" w:hAnsi="Arial" w:cs="Arial"/>
          <w:lang w:val="en-US"/>
        </w:rPr>
        <w:t>which ar</w:t>
      </w:r>
      <w:r w:rsidR="00920B61" w:rsidRPr="00B8344E">
        <w:rPr>
          <w:rFonts w:ascii="Arial" w:hAnsi="Arial" w:cs="Arial"/>
          <w:lang w:val="en-US"/>
        </w:rPr>
        <w:t>i</w:t>
      </w:r>
      <w:r w:rsidR="00984238" w:rsidRPr="00B8344E">
        <w:rPr>
          <w:rFonts w:ascii="Arial" w:hAnsi="Arial" w:cs="Arial"/>
          <w:lang w:val="en-US"/>
        </w:rPr>
        <w:t>se</w:t>
      </w:r>
      <w:r w:rsidR="00920B61" w:rsidRPr="00B8344E">
        <w:rPr>
          <w:rFonts w:ascii="Arial" w:hAnsi="Arial" w:cs="Arial"/>
          <w:lang w:val="en-US"/>
        </w:rPr>
        <w:t>s</w:t>
      </w:r>
      <w:r w:rsidR="00984238" w:rsidRPr="00B8344E">
        <w:rPr>
          <w:rFonts w:ascii="Arial" w:hAnsi="Arial" w:cs="Arial"/>
          <w:lang w:val="en-US"/>
        </w:rPr>
        <w:t xml:space="preserve"> from splitting</w:t>
      </w:r>
      <w:r w:rsidR="005E47C0" w:rsidRPr="00B8344E">
        <w:rPr>
          <w:rFonts w:ascii="Arial" w:hAnsi="Arial" w:cs="Arial"/>
          <w:lang w:val="en-US"/>
        </w:rPr>
        <w:t xml:space="preserve"> the data into transitions to and from oddballs, we averaged the CRP values across </w:t>
      </w:r>
      <w:r w:rsidR="00984238" w:rsidRPr="00B8344E">
        <w:rPr>
          <w:rFonts w:ascii="Arial" w:hAnsi="Arial" w:cs="Arial"/>
          <w:lang w:val="en-US"/>
        </w:rPr>
        <w:t xml:space="preserve">all </w:t>
      </w:r>
      <w:r w:rsidR="005E47C0" w:rsidRPr="00B8344E">
        <w:rPr>
          <w:rFonts w:ascii="Arial" w:hAnsi="Arial" w:cs="Arial"/>
          <w:lang w:val="en-US"/>
        </w:rPr>
        <w:t xml:space="preserve">5 </w:t>
      </w:r>
      <w:r w:rsidR="00984238" w:rsidRPr="00B8344E">
        <w:rPr>
          <w:rFonts w:ascii="Arial" w:hAnsi="Arial" w:cs="Arial"/>
          <w:lang w:val="en-US"/>
        </w:rPr>
        <w:t xml:space="preserve">positive and negative </w:t>
      </w:r>
      <w:r w:rsidR="005E47C0" w:rsidRPr="00B8344E">
        <w:rPr>
          <w:rFonts w:ascii="Arial" w:hAnsi="Arial" w:cs="Arial"/>
          <w:lang w:val="en-US"/>
        </w:rPr>
        <w:t>lags</w:t>
      </w:r>
      <w:r w:rsidR="00BD7E4B" w:rsidRPr="00B8344E">
        <w:rPr>
          <w:rFonts w:ascii="Arial" w:hAnsi="Arial" w:cs="Arial"/>
          <w:lang w:val="en-US"/>
        </w:rPr>
        <w:t>,</w:t>
      </w:r>
      <w:r w:rsidR="00984238" w:rsidRPr="00B8344E">
        <w:rPr>
          <w:rFonts w:ascii="Arial" w:hAnsi="Arial" w:cs="Arial"/>
          <w:lang w:val="en-US"/>
        </w:rPr>
        <w:t xml:space="preserve"> separately,</w:t>
      </w:r>
      <w:r w:rsidR="005E47C0" w:rsidRPr="00B8344E">
        <w:rPr>
          <w:rFonts w:ascii="Arial" w:hAnsi="Arial" w:cs="Arial"/>
          <w:lang w:val="en-US"/>
        </w:rPr>
        <w:t xml:space="preserve"> only including the lags </w:t>
      </w:r>
      <w:r w:rsidR="00316E05" w:rsidRPr="00B8344E">
        <w:rPr>
          <w:rFonts w:ascii="Arial" w:hAnsi="Arial" w:cs="Arial"/>
          <w:lang w:val="en-US"/>
        </w:rPr>
        <w:t xml:space="preserve">that contained </w:t>
      </w:r>
      <w:r w:rsidR="005E47C0" w:rsidRPr="00B8344E">
        <w:rPr>
          <w:rFonts w:ascii="Arial" w:hAnsi="Arial" w:cs="Arial"/>
          <w:lang w:val="en-US"/>
        </w:rPr>
        <w:t xml:space="preserve">a CRP value. </w:t>
      </w:r>
      <w:r w:rsidR="00F045D3" w:rsidRPr="00B8344E">
        <w:rPr>
          <w:rFonts w:ascii="Arial" w:hAnsi="Arial" w:cs="Arial"/>
          <w:lang w:val="en-US"/>
        </w:rPr>
        <w:t xml:space="preserve">We conducted a 3-way </w:t>
      </w:r>
      <w:r w:rsidR="00F045D3" w:rsidRPr="00B8344E">
        <w:rPr>
          <w:rFonts w:ascii="Arial" w:hAnsi="Arial" w:cs="Arial"/>
          <w:lang w:val="en-US"/>
        </w:rPr>
        <w:lastRenderedPageBreak/>
        <w:t>RM-ANOVA with oddball type [emotional, perceptual], direction [forwards, backwards] and transition [to vs. from] as factors.</w:t>
      </w:r>
      <w:r w:rsidR="005E47C0" w:rsidRPr="00B8344E">
        <w:rPr>
          <w:rFonts w:ascii="Arial" w:hAnsi="Arial" w:cs="Arial"/>
          <w:lang w:val="en-US"/>
        </w:rPr>
        <w:t xml:space="preserve"> </w:t>
      </w:r>
      <w:r w:rsidR="00124D29" w:rsidRPr="00B8344E">
        <w:rPr>
          <w:rFonts w:ascii="Arial" w:hAnsi="Arial" w:cs="Arial"/>
          <w:lang w:val="en-US"/>
        </w:rPr>
        <w:t>Th</w:t>
      </w:r>
      <w:r w:rsidR="00984238" w:rsidRPr="00B8344E">
        <w:rPr>
          <w:rFonts w:ascii="Arial" w:hAnsi="Arial" w:cs="Arial"/>
          <w:lang w:val="en-US"/>
        </w:rPr>
        <w:t>is analysis</w:t>
      </w:r>
      <w:r w:rsidR="00F27884" w:rsidRPr="00B8344E">
        <w:rPr>
          <w:rFonts w:ascii="Arial" w:hAnsi="Arial" w:cs="Arial"/>
          <w:lang w:val="en-US"/>
        </w:rPr>
        <w:t xml:space="preserve"> </w:t>
      </w:r>
      <w:r w:rsidR="00124D29" w:rsidRPr="00B8344E">
        <w:rPr>
          <w:rFonts w:ascii="Arial" w:hAnsi="Arial" w:cs="Arial"/>
          <w:lang w:val="en-US"/>
        </w:rPr>
        <w:t xml:space="preserve">showed that transitions </w:t>
      </w:r>
      <w:r w:rsidR="00124D29" w:rsidRPr="00B8344E">
        <w:rPr>
          <w:rFonts w:ascii="Arial" w:hAnsi="Arial" w:cs="Arial"/>
          <w:i/>
          <w:iCs/>
          <w:lang w:val="en-US"/>
        </w:rPr>
        <w:t>from</w:t>
      </w:r>
      <w:r w:rsidR="00124D29" w:rsidRPr="00B8344E">
        <w:rPr>
          <w:rFonts w:ascii="Arial" w:hAnsi="Arial" w:cs="Arial"/>
          <w:lang w:val="en-US"/>
        </w:rPr>
        <w:t xml:space="preserve"> emotional oddballs were enhanced </w:t>
      </w:r>
      <w:r w:rsidR="007068C0" w:rsidRPr="00B8344E">
        <w:rPr>
          <w:rFonts w:ascii="Arial" w:hAnsi="Arial" w:cs="Arial"/>
          <w:lang w:val="en-US"/>
        </w:rPr>
        <w:t>compared to perceptual ones</w:t>
      </w:r>
      <w:r w:rsidR="008832B9" w:rsidRPr="00B8344E">
        <w:rPr>
          <w:rFonts w:ascii="Arial" w:hAnsi="Arial" w:cs="Arial"/>
          <w:lang w:val="en-US"/>
        </w:rPr>
        <w:t>, with</w:t>
      </w:r>
      <w:r w:rsidR="007068C0" w:rsidRPr="00B8344E">
        <w:rPr>
          <w:rFonts w:ascii="Arial" w:hAnsi="Arial" w:cs="Arial"/>
          <w:lang w:val="en-US"/>
        </w:rPr>
        <w:t xml:space="preserve"> transitions from emotional oddballs </w:t>
      </w:r>
      <w:r w:rsidR="00124D29" w:rsidRPr="00B8344E">
        <w:rPr>
          <w:rFonts w:ascii="Arial" w:hAnsi="Arial" w:cs="Arial"/>
          <w:lang w:val="en-US"/>
        </w:rPr>
        <w:t>show</w:t>
      </w:r>
      <w:r w:rsidR="008832B9" w:rsidRPr="00B8344E">
        <w:rPr>
          <w:rFonts w:ascii="Arial" w:hAnsi="Arial" w:cs="Arial"/>
          <w:lang w:val="en-US"/>
        </w:rPr>
        <w:t>ing</w:t>
      </w:r>
      <w:r w:rsidR="00124D29" w:rsidRPr="00B8344E">
        <w:rPr>
          <w:rFonts w:ascii="Arial" w:hAnsi="Arial" w:cs="Arial"/>
          <w:lang w:val="en-US"/>
        </w:rPr>
        <w:t xml:space="preserve"> an enhanced forward contiguity effect (Fig.</w:t>
      </w:r>
      <w:r w:rsidR="00D27F30" w:rsidRPr="00B8344E">
        <w:rPr>
          <w:rFonts w:ascii="Arial" w:hAnsi="Arial" w:cs="Arial"/>
          <w:lang w:val="en-US"/>
        </w:rPr>
        <w:t xml:space="preserve"> </w:t>
      </w:r>
      <w:r w:rsidR="00124D29" w:rsidRPr="00B8344E">
        <w:rPr>
          <w:rFonts w:ascii="Arial" w:hAnsi="Arial" w:cs="Arial"/>
          <w:lang w:val="en-US"/>
        </w:rPr>
        <w:t>3</w:t>
      </w:r>
      <w:r w:rsidR="00925CAF" w:rsidRPr="00B8344E">
        <w:rPr>
          <w:rFonts w:ascii="Arial" w:hAnsi="Arial" w:cs="Arial"/>
          <w:lang w:val="en-US"/>
        </w:rPr>
        <w:t>C</w:t>
      </w:r>
      <w:r w:rsidR="00124D29" w:rsidRPr="00B8344E">
        <w:rPr>
          <w:rFonts w:ascii="Arial" w:hAnsi="Arial" w:cs="Arial"/>
          <w:lang w:val="en-US"/>
        </w:rPr>
        <w:t xml:space="preserve">). </w:t>
      </w:r>
      <w:r w:rsidR="00BD7E4B" w:rsidRPr="00B8344E">
        <w:rPr>
          <w:rFonts w:ascii="Arial" w:hAnsi="Arial" w:cs="Arial"/>
          <w:lang w:val="en-US"/>
        </w:rPr>
        <w:t>That is, w</w:t>
      </w:r>
      <w:r w:rsidR="005E47C0" w:rsidRPr="00B8344E">
        <w:rPr>
          <w:rFonts w:ascii="Arial" w:hAnsi="Arial" w:cs="Arial"/>
          <w:lang w:val="en-US"/>
        </w:rPr>
        <w:t>e found a significant main effect of oddball (</w:t>
      </w:r>
      <w:proofErr w:type="gramStart"/>
      <w:r w:rsidR="005E47C0" w:rsidRPr="00B8344E">
        <w:rPr>
          <w:rFonts w:ascii="Arial" w:hAnsi="Arial" w:cs="Arial"/>
          <w:lang w:val="en-US"/>
        </w:rPr>
        <w:t>F(</w:t>
      </w:r>
      <w:proofErr w:type="gramEnd"/>
      <w:r w:rsidR="005E47C0" w:rsidRPr="00B8344E">
        <w:rPr>
          <w:rFonts w:ascii="Arial" w:hAnsi="Arial" w:cs="Arial"/>
          <w:lang w:val="en-US"/>
        </w:rPr>
        <w:t>1,69)=12.45, p</w:t>
      </w:r>
      <w:r w:rsidR="006C7943" w:rsidRPr="00B8344E">
        <w:rPr>
          <w:rFonts w:ascii="Arial" w:hAnsi="Arial" w:cs="Arial"/>
          <w:lang w:val="en-US"/>
        </w:rPr>
        <w:t>&lt;0.001</w:t>
      </w:r>
      <w:r w:rsidR="008832B9" w:rsidRPr="00B8344E">
        <w:rPr>
          <w:rFonts w:ascii="Arial" w:hAnsi="Arial" w:cs="Arial"/>
          <w:lang w:val="en-US"/>
        </w:rPr>
        <w:t>)</w:t>
      </w:r>
      <w:r w:rsidR="005E47C0" w:rsidRPr="00B8344E">
        <w:rPr>
          <w:rFonts w:ascii="Arial" w:hAnsi="Arial" w:cs="Arial"/>
          <w:lang w:val="en-US"/>
        </w:rPr>
        <w:t xml:space="preserve">, </w:t>
      </w:r>
      <w:r w:rsidR="00F045D3" w:rsidRPr="00B8344E">
        <w:rPr>
          <w:rFonts w:ascii="Arial" w:hAnsi="Arial" w:cs="Arial"/>
          <w:lang w:val="en-US"/>
        </w:rPr>
        <w:t>showing that emotional oddball</w:t>
      </w:r>
      <w:r w:rsidR="003B69FC" w:rsidRPr="00B8344E">
        <w:rPr>
          <w:rFonts w:ascii="Arial" w:hAnsi="Arial" w:cs="Arial"/>
          <w:lang w:val="en-US"/>
        </w:rPr>
        <w:t xml:space="preserve"> lists</w:t>
      </w:r>
      <w:r w:rsidR="00F045D3" w:rsidRPr="00B8344E">
        <w:rPr>
          <w:rFonts w:ascii="Arial" w:hAnsi="Arial" w:cs="Arial"/>
          <w:lang w:val="en-US"/>
        </w:rPr>
        <w:t xml:space="preserve"> had overall enhanced CRP</w:t>
      </w:r>
      <w:r w:rsidR="000533BC" w:rsidRPr="00B8344E">
        <w:rPr>
          <w:rFonts w:ascii="Arial" w:hAnsi="Arial" w:cs="Arial"/>
          <w:lang w:val="en-US"/>
        </w:rPr>
        <w:t>s</w:t>
      </w:r>
      <w:r w:rsidR="00F045D3" w:rsidRPr="00B8344E">
        <w:rPr>
          <w:rFonts w:ascii="Arial" w:hAnsi="Arial" w:cs="Arial"/>
          <w:lang w:val="en-US"/>
        </w:rPr>
        <w:t xml:space="preserve"> compared to perceptual oddball</w:t>
      </w:r>
      <w:r w:rsidR="003B69FC" w:rsidRPr="00B8344E">
        <w:rPr>
          <w:rFonts w:ascii="Arial" w:hAnsi="Arial" w:cs="Arial"/>
          <w:lang w:val="en-US"/>
        </w:rPr>
        <w:t xml:space="preserve"> lists</w:t>
      </w:r>
      <w:r w:rsidR="001221ED">
        <w:rPr>
          <w:rFonts w:ascii="Arial" w:hAnsi="Arial" w:cs="Arial"/>
          <w:lang w:val="en-US"/>
        </w:rPr>
        <w:t>. F</w:t>
      </w:r>
      <w:r w:rsidR="00E001AD" w:rsidRPr="00B8344E">
        <w:rPr>
          <w:rFonts w:ascii="Arial" w:hAnsi="Arial" w:cs="Arial"/>
          <w:lang w:val="en-US"/>
        </w:rPr>
        <w:t xml:space="preserve">urthermore, transitions </w:t>
      </w:r>
      <w:r w:rsidR="00E001AD" w:rsidRPr="00B8344E">
        <w:rPr>
          <w:rFonts w:ascii="Arial" w:hAnsi="Arial" w:cs="Arial"/>
          <w:i/>
          <w:iCs/>
          <w:lang w:val="en-US"/>
        </w:rPr>
        <w:t>from</w:t>
      </w:r>
      <w:r w:rsidR="00E001AD" w:rsidRPr="00B8344E">
        <w:rPr>
          <w:rFonts w:ascii="Arial" w:hAnsi="Arial" w:cs="Arial"/>
          <w:lang w:val="en-US"/>
        </w:rPr>
        <w:t xml:space="preserve"> oddballs were enhanced compared to transitions </w:t>
      </w:r>
      <w:r w:rsidR="00E001AD" w:rsidRPr="00B8344E">
        <w:rPr>
          <w:rFonts w:ascii="Arial" w:hAnsi="Arial" w:cs="Arial"/>
          <w:i/>
          <w:iCs/>
          <w:lang w:val="en-US"/>
        </w:rPr>
        <w:t>to</w:t>
      </w:r>
      <w:r w:rsidR="00E001AD" w:rsidRPr="00B8344E">
        <w:rPr>
          <w:rFonts w:ascii="Arial" w:hAnsi="Arial" w:cs="Arial"/>
          <w:lang w:val="en-US"/>
        </w:rPr>
        <w:t xml:space="preserve"> oddballs (main effect of transition </w:t>
      </w:r>
      <w:r w:rsidR="005E47C0" w:rsidRPr="00B8344E">
        <w:rPr>
          <w:rFonts w:ascii="Arial" w:hAnsi="Arial" w:cs="Arial"/>
          <w:lang w:val="en-US"/>
        </w:rPr>
        <w:t>(</w:t>
      </w:r>
      <w:proofErr w:type="gramStart"/>
      <w:r w:rsidR="005E47C0" w:rsidRPr="00B8344E">
        <w:rPr>
          <w:rFonts w:ascii="Arial" w:hAnsi="Arial" w:cs="Arial"/>
          <w:lang w:val="en-US"/>
        </w:rPr>
        <w:t>F(</w:t>
      </w:r>
      <w:proofErr w:type="gramEnd"/>
      <w:r w:rsidR="005E47C0" w:rsidRPr="00B8344E">
        <w:rPr>
          <w:rFonts w:ascii="Arial" w:hAnsi="Arial" w:cs="Arial"/>
          <w:lang w:val="en-US"/>
        </w:rPr>
        <w:t>1,69)=6.87, p=0.01</w:t>
      </w:r>
      <w:r w:rsidR="00F045D3" w:rsidRPr="00B8344E">
        <w:rPr>
          <w:rFonts w:ascii="Arial" w:hAnsi="Arial" w:cs="Arial"/>
          <w:lang w:val="en-US"/>
        </w:rPr>
        <w:t xml:space="preserve">). </w:t>
      </w:r>
      <w:r w:rsidR="00C52CF6" w:rsidRPr="00B8344E">
        <w:rPr>
          <w:rFonts w:ascii="Arial" w:hAnsi="Arial" w:cs="Arial"/>
          <w:lang w:val="en-US"/>
        </w:rPr>
        <w:t>A</w:t>
      </w:r>
      <w:r w:rsidR="005E47C0" w:rsidRPr="00B8344E">
        <w:rPr>
          <w:rFonts w:ascii="Arial" w:hAnsi="Arial" w:cs="Arial"/>
          <w:lang w:val="en-US"/>
        </w:rPr>
        <w:t xml:space="preserve"> </w:t>
      </w:r>
      <w:r w:rsidR="005E47C0" w:rsidRPr="004F6B9D">
        <w:rPr>
          <w:rFonts w:ascii="Arial" w:hAnsi="Arial" w:cs="Arial"/>
          <w:lang w:val="en-US"/>
        </w:rPr>
        <w:t xml:space="preserve">significant </w:t>
      </w:r>
      <w:r w:rsidR="005E47C0" w:rsidRPr="00C231E4">
        <w:rPr>
          <w:rFonts w:ascii="Arial" w:hAnsi="Arial" w:cs="Arial"/>
          <w:lang w:val="en-US"/>
        </w:rPr>
        <w:t>oddball type x transiti</w:t>
      </w:r>
      <w:r w:rsidR="005E47C0" w:rsidRPr="00010CF8">
        <w:rPr>
          <w:rFonts w:ascii="Arial" w:hAnsi="Arial" w:cs="Arial"/>
          <w:lang w:val="en-US"/>
        </w:rPr>
        <w:t>on</w:t>
      </w:r>
      <w:r w:rsidR="00C52CF6" w:rsidRPr="00AE44DA">
        <w:rPr>
          <w:rFonts w:ascii="Arial" w:hAnsi="Arial" w:cs="Arial"/>
          <w:lang w:val="en-US"/>
        </w:rPr>
        <w:t xml:space="preserve"> interaction</w:t>
      </w:r>
      <w:r w:rsidR="005E47C0" w:rsidRPr="00AE44DA">
        <w:rPr>
          <w:rFonts w:ascii="Arial" w:hAnsi="Arial" w:cs="Arial"/>
          <w:lang w:val="en-US"/>
        </w:rPr>
        <w:t xml:space="preserve"> (</w:t>
      </w:r>
      <w:proofErr w:type="gramStart"/>
      <w:r w:rsidR="005E47C0" w:rsidRPr="00AE44DA">
        <w:rPr>
          <w:rFonts w:ascii="Arial" w:hAnsi="Arial" w:cs="Arial"/>
          <w:lang w:val="en-US"/>
        </w:rPr>
        <w:t>F(</w:t>
      </w:r>
      <w:proofErr w:type="gramEnd"/>
      <w:r w:rsidR="005E47C0" w:rsidRPr="00AE44DA">
        <w:rPr>
          <w:rFonts w:ascii="Arial" w:hAnsi="Arial" w:cs="Arial"/>
          <w:lang w:val="en-US"/>
        </w:rPr>
        <w:t>1,69)=15.39, p</w:t>
      </w:r>
      <w:r w:rsidR="00B36EE5" w:rsidRPr="00AE44DA">
        <w:rPr>
          <w:rFonts w:ascii="Arial" w:hAnsi="Arial" w:cs="Arial"/>
          <w:lang w:val="en-US"/>
        </w:rPr>
        <w:t>&lt;0.001</w:t>
      </w:r>
      <w:r w:rsidR="00EF199D" w:rsidRPr="00AE44DA">
        <w:rPr>
          <w:rFonts w:ascii="Arial" w:hAnsi="Arial" w:cs="Arial"/>
          <w:lang w:val="en-US"/>
        </w:rPr>
        <w:t>)</w:t>
      </w:r>
      <w:r w:rsidR="00FD55EC" w:rsidRPr="00AE44DA">
        <w:rPr>
          <w:rFonts w:ascii="Arial" w:hAnsi="Arial" w:cs="Arial"/>
          <w:lang w:val="en-US"/>
        </w:rPr>
        <w:t xml:space="preserve"> </w:t>
      </w:r>
      <w:r w:rsidR="00C52CF6" w:rsidRPr="00AE44DA">
        <w:rPr>
          <w:rFonts w:ascii="Arial" w:hAnsi="Arial" w:cs="Arial"/>
          <w:lang w:val="en-US"/>
        </w:rPr>
        <w:t>indicated</w:t>
      </w:r>
      <w:r w:rsidR="00FD55EC" w:rsidRPr="00AE44DA">
        <w:rPr>
          <w:rFonts w:ascii="Arial" w:hAnsi="Arial" w:cs="Arial"/>
          <w:lang w:val="en-US"/>
        </w:rPr>
        <w:t xml:space="preserve"> that tr</w:t>
      </w:r>
      <w:r w:rsidR="00FD55EC" w:rsidRPr="00B8344E">
        <w:rPr>
          <w:rFonts w:ascii="Arial" w:hAnsi="Arial" w:cs="Arial"/>
          <w:lang w:val="en-US"/>
        </w:rPr>
        <w:t xml:space="preserve">ansitions </w:t>
      </w:r>
      <w:r w:rsidR="00FD55EC" w:rsidRPr="00B8344E">
        <w:rPr>
          <w:rFonts w:ascii="Arial" w:hAnsi="Arial" w:cs="Arial"/>
          <w:i/>
          <w:iCs/>
          <w:lang w:val="en-US"/>
        </w:rPr>
        <w:t>from</w:t>
      </w:r>
      <w:r w:rsidR="00FD55EC" w:rsidRPr="00B8344E">
        <w:rPr>
          <w:rFonts w:ascii="Arial" w:hAnsi="Arial" w:cs="Arial"/>
          <w:lang w:val="en-US"/>
        </w:rPr>
        <w:t xml:space="preserve"> emotional oddballs were significantly increased compared to transitions </w:t>
      </w:r>
      <w:r w:rsidR="00FD55EC" w:rsidRPr="00B8344E">
        <w:rPr>
          <w:rFonts w:ascii="Arial" w:hAnsi="Arial" w:cs="Arial"/>
          <w:i/>
          <w:iCs/>
          <w:lang w:val="en-US"/>
        </w:rPr>
        <w:t>to</w:t>
      </w:r>
      <w:r w:rsidR="00FD55EC" w:rsidRPr="00B8344E">
        <w:rPr>
          <w:rFonts w:ascii="Arial" w:hAnsi="Arial" w:cs="Arial"/>
          <w:lang w:val="en-US"/>
        </w:rPr>
        <w:t xml:space="preserve"> </w:t>
      </w:r>
      <w:r w:rsidR="00F23C43" w:rsidRPr="00B8344E">
        <w:rPr>
          <w:rFonts w:ascii="Arial" w:hAnsi="Arial" w:cs="Arial"/>
          <w:lang w:val="en-US"/>
        </w:rPr>
        <w:t>emotional</w:t>
      </w:r>
      <w:r w:rsidR="00FD55EC" w:rsidRPr="00B8344E">
        <w:rPr>
          <w:rFonts w:ascii="Arial" w:hAnsi="Arial" w:cs="Arial"/>
          <w:lang w:val="en-US"/>
        </w:rPr>
        <w:t xml:space="preserve"> oddballs (t(</w:t>
      </w:r>
      <w:r w:rsidR="00AE44DA">
        <w:rPr>
          <w:rFonts w:ascii="Arial" w:hAnsi="Arial" w:cs="Arial"/>
          <w:lang w:val="en-US"/>
        </w:rPr>
        <w:t>69</w:t>
      </w:r>
      <w:r w:rsidR="00FD55EC" w:rsidRPr="00B8344E">
        <w:rPr>
          <w:rFonts w:ascii="Arial" w:hAnsi="Arial" w:cs="Arial"/>
          <w:lang w:val="en-US"/>
        </w:rPr>
        <w:t>)=</w:t>
      </w:r>
      <w:r w:rsidR="00AE44DA">
        <w:rPr>
          <w:rFonts w:ascii="Arial" w:hAnsi="Arial" w:cs="Arial"/>
          <w:lang w:val="en-US"/>
        </w:rPr>
        <w:t>4.41</w:t>
      </w:r>
      <w:r w:rsidR="00FD55EC" w:rsidRPr="00B8344E">
        <w:rPr>
          <w:rFonts w:ascii="Arial" w:hAnsi="Arial" w:cs="Arial"/>
          <w:lang w:val="en-US"/>
        </w:rPr>
        <w:t>, p</w:t>
      </w:r>
      <w:r w:rsidR="00B36EE5" w:rsidRPr="00B8344E">
        <w:rPr>
          <w:rFonts w:ascii="Arial" w:hAnsi="Arial" w:cs="Arial"/>
          <w:lang w:val="en-US"/>
        </w:rPr>
        <w:t>&lt;</w:t>
      </w:r>
      <w:r w:rsidR="00FD55EC" w:rsidRPr="00B8344E">
        <w:rPr>
          <w:rFonts w:ascii="Arial" w:hAnsi="Arial" w:cs="Arial"/>
          <w:lang w:val="en-US"/>
        </w:rPr>
        <w:t>0.00</w:t>
      </w:r>
      <w:r w:rsidR="00B36EE5" w:rsidRPr="00B8344E">
        <w:rPr>
          <w:rFonts w:ascii="Arial" w:hAnsi="Arial" w:cs="Arial"/>
          <w:lang w:val="en-US"/>
        </w:rPr>
        <w:t>1</w:t>
      </w:r>
      <w:r w:rsidR="00FD55EC" w:rsidRPr="00B8344E">
        <w:rPr>
          <w:rFonts w:ascii="Arial" w:hAnsi="Arial" w:cs="Arial"/>
          <w:lang w:val="en-US"/>
        </w:rPr>
        <w:t xml:space="preserve">,  </w:t>
      </w:r>
      <w:r w:rsidR="00FD55EC" w:rsidRPr="00B8344E">
        <w:rPr>
          <w:rFonts w:ascii="Arial" w:hAnsi="Arial" w:cs="Arial"/>
          <w:i/>
          <w:iCs/>
          <w:lang w:val="en-US"/>
        </w:rPr>
        <w:t>Cohen’s d=</w:t>
      </w:r>
      <w:r w:rsidR="00FD55EC" w:rsidRPr="00B8344E">
        <w:rPr>
          <w:rFonts w:ascii="Arial" w:hAnsi="Arial" w:cs="Arial"/>
          <w:lang w:val="en-US"/>
        </w:rPr>
        <w:t>0.</w:t>
      </w:r>
      <w:r w:rsidR="00AE44DA">
        <w:rPr>
          <w:rFonts w:ascii="Arial" w:hAnsi="Arial" w:cs="Arial"/>
          <w:lang w:val="en-US"/>
        </w:rPr>
        <w:t>52</w:t>
      </w:r>
      <w:r w:rsidR="00FD55EC" w:rsidRPr="00B8344E">
        <w:rPr>
          <w:rFonts w:ascii="Arial" w:hAnsi="Arial" w:cs="Arial"/>
          <w:lang w:val="en-US"/>
        </w:rPr>
        <w:t xml:space="preserve">) whilst transitions </w:t>
      </w:r>
      <w:r w:rsidR="00FD55EC" w:rsidRPr="00B8344E">
        <w:rPr>
          <w:rFonts w:ascii="Arial" w:hAnsi="Arial" w:cs="Arial"/>
          <w:i/>
          <w:iCs/>
          <w:lang w:val="en-US"/>
        </w:rPr>
        <w:t>from</w:t>
      </w:r>
      <w:r w:rsidR="00FD55EC" w:rsidRPr="00B8344E">
        <w:rPr>
          <w:rFonts w:ascii="Arial" w:hAnsi="Arial" w:cs="Arial"/>
          <w:lang w:val="en-US"/>
        </w:rPr>
        <w:t xml:space="preserve"> perceptual oddballs did not differ from transitions </w:t>
      </w:r>
      <w:r w:rsidR="00FD55EC" w:rsidRPr="00B8344E">
        <w:rPr>
          <w:rFonts w:ascii="Arial" w:hAnsi="Arial" w:cs="Arial"/>
          <w:i/>
          <w:iCs/>
          <w:lang w:val="en-US"/>
        </w:rPr>
        <w:t>to</w:t>
      </w:r>
      <w:r w:rsidR="00FD55EC" w:rsidRPr="00B8344E">
        <w:rPr>
          <w:rFonts w:ascii="Arial" w:hAnsi="Arial" w:cs="Arial"/>
          <w:lang w:val="en-US"/>
        </w:rPr>
        <w:t xml:space="preserve"> perceptual oddballs (t(</w:t>
      </w:r>
      <w:r w:rsidR="00AE44DA">
        <w:rPr>
          <w:rFonts w:ascii="Arial" w:hAnsi="Arial" w:cs="Arial"/>
          <w:lang w:val="en-US"/>
        </w:rPr>
        <w:t>69</w:t>
      </w:r>
      <w:r w:rsidR="00FD55EC" w:rsidRPr="00B8344E">
        <w:rPr>
          <w:rFonts w:ascii="Arial" w:hAnsi="Arial" w:cs="Arial"/>
          <w:lang w:val="en-US"/>
        </w:rPr>
        <w:t>)=-0.</w:t>
      </w:r>
      <w:r w:rsidR="00AE44DA">
        <w:rPr>
          <w:rFonts w:ascii="Arial" w:hAnsi="Arial" w:cs="Arial"/>
          <w:lang w:val="en-US"/>
        </w:rPr>
        <w:t>73</w:t>
      </w:r>
      <w:r w:rsidR="00FD55EC" w:rsidRPr="00B8344E">
        <w:rPr>
          <w:rFonts w:ascii="Arial" w:hAnsi="Arial" w:cs="Arial"/>
          <w:lang w:val="en-US"/>
        </w:rPr>
        <w:t>, p=0.</w:t>
      </w:r>
      <w:r w:rsidR="00AE44DA">
        <w:rPr>
          <w:rFonts w:ascii="Arial" w:hAnsi="Arial" w:cs="Arial"/>
          <w:lang w:val="en-US"/>
        </w:rPr>
        <w:t>47</w:t>
      </w:r>
      <w:r w:rsidR="00E70AC7" w:rsidRPr="00B8344E">
        <w:rPr>
          <w:rFonts w:ascii="Arial" w:hAnsi="Arial" w:cs="Arial"/>
          <w:lang w:val="en-US"/>
        </w:rPr>
        <w:t xml:space="preserve">, </w:t>
      </w:r>
      <w:r w:rsidR="00E70AC7" w:rsidRPr="00B8344E">
        <w:rPr>
          <w:rFonts w:ascii="Arial" w:hAnsi="Arial" w:cs="Arial"/>
          <w:i/>
          <w:iCs/>
          <w:lang w:val="en-US"/>
        </w:rPr>
        <w:t>Cohen’s d=</w:t>
      </w:r>
      <w:r w:rsidR="00E70AC7" w:rsidRPr="00B8344E">
        <w:rPr>
          <w:rFonts w:ascii="Arial" w:hAnsi="Arial" w:cs="Arial"/>
          <w:lang w:val="en-US"/>
        </w:rPr>
        <w:t>-</w:t>
      </w:r>
      <w:r w:rsidR="00AE44DA">
        <w:rPr>
          <w:rFonts w:ascii="Arial" w:hAnsi="Arial" w:cs="Arial"/>
          <w:lang w:val="en-US"/>
        </w:rPr>
        <w:t>0.09</w:t>
      </w:r>
      <w:r w:rsidR="00FD55EC" w:rsidRPr="00B8344E">
        <w:rPr>
          <w:rFonts w:ascii="Arial" w:hAnsi="Arial" w:cs="Arial"/>
          <w:lang w:val="en-US"/>
        </w:rPr>
        <w:t xml:space="preserve">). </w:t>
      </w:r>
      <w:r w:rsidR="00C52CF6" w:rsidRPr="00B8344E">
        <w:rPr>
          <w:rFonts w:ascii="Arial" w:hAnsi="Arial" w:cs="Arial"/>
          <w:lang w:val="en-US"/>
        </w:rPr>
        <w:t>Lastly</w:t>
      </w:r>
      <w:r w:rsidR="00B36EE5" w:rsidRPr="00B8344E">
        <w:rPr>
          <w:rFonts w:ascii="Arial" w:hAnsi="Arial" w:cs="Arial"/>
          <w:lang w:val="en-US"/>
        </w:rPr>
        <w:t xml:space="preserve">, there </w:t>
      </w:r>
      <w:r w:rsidR="00B36EE5" w:rsidRPr="004F6B9D">
        <w:rPr>
          <w:rFonts w:ascii="Arial" w:hAnsi="Arial" w:cs="Arial"/>
          <w:lang w:val="en-US"/>
        </w:rPr>
        <w:t xml:space="preserve">was </w:t>
      </w:r>
      <w:r w:rsidR="00B36EE5" w:rsidRPr="00C231E4">
        <w:rPr>
          <w:rFonts w:ascii="Arial" w:hAnsi="Arial" w:cs="Arial"/>
          <w:lang w:val="en-US"/>
        </w:rPr>
        <w:t xml:space="preserve">a significant </w:t>
      </w:r>
      <w:r w:rsidR="005E47C0" w:rsidRPr="00010CF8">
        <w:rPr>
          <w:rFonts w:ascii="Arial" w:hAnsi="Arial" w:cs="Arial"/>
          <w:lang w:val="en-US"/>
        </w:rPr>
        <w:t xml:space="preserve">direction </w:t>
      </w:r>
      <w:r w:rsidR="00F045D3" w:rsidRPr="004F6B9D">
        <w:rPr>
          <w:rFonts w:ascii="Arial" w:hAnsi="Arial" w:cs="Arial"/>
          <w:lang w:val="en-US"/>
        </w:rPr>
        <w:t xml:space="preserve">x transition </w:t>
      </w:r>
      <w:r w:rsidR="00D51C93" w:rsidRPr="004F6B9D">
        <w:rPr>
          <w:rFonts w:ascii="Arial" w:hAnsi="Arial" w:cs="Arial"/>
          <w:lang w:val="en-US"/>
        </w:rPr>
        <w:t>interaction</w:t>
      </w:r>
      <w:r w:rsidR="00D51C93" w:rsidRPr="00B8344E">
        <w:rPr>
          <w:rFonts w:ascii="Arial" w:hAnsi="Arial" w:cs="Arial"/>
          <w:lang w:val="en-US"/>
        </w:rPr>
        <w:t xml:space="preserve"> </w:t>
      </w:r>
      <w:r w:rsidR="00F045D3" w:rsidRPr="00B8344E">
        <w:rPr>
          <w:rFonts w:ascii="Arial" w:hAnsi="Arial" w:cs="Arial"/>
          <w:lang w:val="en-US"/>
        </w:rPr>
        <w:t>(</w:t>
      </w:r>
      <w:proofErr w:type="gramStart"/>
      <w:r w:rsidR="00F045D3" w:rsidRPr="00B8344E">
        <w:rPr>
          <w:rFonts w:ascii="Arial" w:hAnsi="Arial" w:cs="Arial"/>
          <w:lang w:val="en-US"/>
        </w:rPr>
        <w:t>F(</w:t>
      </w:r>
      <w:proofErr w:type="gramEnd"/>
      <w:r w:rsidR="00F045D3" w:rsidRPr="00B8344E">
        <w:rPr>
          <w:rFonts w:ascii="Arial" w:hAnsi="Arial" w:cs="Arial"/>
          <w:lang w:val="en-US"/>
        </w:rPr>
        <w:t>1,69)=7.47, p=0.008)</w:t>
      </w:r>
      <w:r w:rsidR="00B36EE5" w:rsidRPr="00B8344E">
        <w:rPr>
          <w:rFonts w:ascii="Arial" w:hAnsi="Arial" w:cs="Arial"/>
          <w:lang w:val="en-US"/>
        </w:rPr>
        <w:t xml:space="preserve"> </w:t>
      </w:r>
      <w:r w:rsidR="001A2341" w:rsidRPr="00B8344E">
        <w:rPr>
          <w:rFonts w:ascii="Arial" w:hAnsi="Arial" w:cs="Arial"/>
          <w:lang w:val="en-US"/>
        </w:rPr>
        <w:t>where</w:t>
      </w:r>
      <w:r w:rsidR="008F6997" w:rsidRPr="00B8344E">
        <w:rPr>
          <w:rFonts w:ascii="Arial" w:hAnsi="Arial" w:cs="Arial"/>
          <w:lang w:val="en-US"/>
        </w:rPr>
        <w:t>by</w:t>
      </w:r>
      <w:r w:rsidR="00F23C43" w:rsidRPr="00B8344E">
        <w:rPr>
          <w:rFonts w:ascii="Arial" w:hAnsi="Arial" w:cs="Arial"/>
          <w:lang w:val="en-US"/>
        </w:rPr>
        <w:t xml:space="preserve"> </w:t>
      </w:r>
      <w:r w:rsidR="00B36EE5" w:rsidRPr="00B8344E">
        <w:rPr>
          <w:rFonts w:ascii="Arial" w:hAnsi="Arial" w:cs="Arial"/>
          <w:lang w:val="en-US"/>
        </w:rPr>
        <w:t xml:space="preserve">transitions </w:t>
      </w:r>
      <w:r w:rsidR="00B36EE5" w:rsidRPr="00B8344E">
        <w:rPr>
          <w:rFonts w:ascii="Arial" w:hAnsi="Arial" w:cs="Arial"/>
          <w:i/>
          <w:iCs/>
          <w:lang w:val="en-US"/>
        </w:rPr>
        <w:t>from</w:t>
      </w:r>
      <w:r w:rsidR="00B36EE5" w:rsidRPr="00B8344E">
        <w:rPr>
          <w:rFonts w:ascii="Arial" w:hAnsi="Arial" w:cs="Arial"/>
          <w:lang w:val="en-US"/>
        </w:rPr>
        <w:t xml:space="preserve"> oddballs were significantly different to transitions </w:t>
      </w:r>
      <w:r w:rsidR="00B36EE5" w:rsidRPr="00B8344E">
        <w:rPr>
          <w:rFonts w:ascii="Arial" w:hAnsi="Arial" w:cs="Arial"/>
          <w:i/>
          <w:iCs/>
          <w:lang w:val="en-US"/>
        </w:rPr>
        <w:t>to</w:t>
      </w:r>
      <w:r w:rsidR="00B36EE5" w:rsidRPr="00B8344E">
        <w:rPr>
          <w:rFonts w:ascii="Arial" w:hAnsi="Arial" w:cs="Arial"/>
          <w:lang w:val="en-US"/>
        </w:rPr>
        <w:t xml:space="preserve"> oddballs in the forwards direction (t(</w:t>
      </w:r>
      <w:r w:rsidR="00AE44DA">
        <w:rPr>
          <w:rFonts w:ascii="Arial" w:hAnsi="Arial" w:cs="Arial"/>
          <w:lang w:val="en-US"/>
        </w:rPr>
        <w:t>69</w:t>
      </w:r>
      <w:r w:rsidR="00B36EE5" w:rsidRPr="00B8344E">
        <w:rPr>
          <w:rFonts w:ascii="Arial" w:hAnsi="Arial" w:cs="Arial"/>
          <w:lang w:val="en-US"/>
        </w:rPr>
        <w:t>)=</w:t>
      </w:r>
      <w:r w:rsidR="00E70AC7" w:rsidRPr="00B8344E">
        <w:rPr>
          <w:rFonts w:ascii="Arial" w:hAnsi="Arial" w:cs="Arial"/>
          <w:lang w:val="en-US"/>
        </w:rPr>
        <w:t>4.</w:t>
      </w:r>
      <w:r w:rsidR="00AE44DA">
        <w:rPr>
          <w:rFonts w:ascii="Arial" w:hAnsi="Arial" w:cs="Arial"/>
          <w:lang w:val="en-US"/>
        </w:rPr>
        <w:t>21</w:t>
      </w:r>
      <w:r w:rsidR="00E70AC7" w:rsidRPr="00B8344E">
        <w:rPr>
          <w:rFonts w:ascii="Arial" w:hAnsi="Arial" w:cs="Arial"/>
          <w:lang w:val="en-US"/>
        </w:rPr>
        <w:t xml:space="preserve">, </w:t>
      </w:r>
      <w:r w:rsidR="00B36EE5" w:rsidRPr="00B8344E">
        <w:rPr>
          <w:rFonts w:ascii="Arial" w:hAnsi="Arial" w:cs="Arial"/>
          <w:lang w:val="en-US"/>
        </w:rPr>
        <w:t xml:space="preserve">p&lt;0.001, </w:t>
      </w:r>
      <w:r w:rsidR="00B36EE5" w:rsidRPr="00B8344E">
        <w:rPr>
          <w:rFonts w:ascii="Arial" w:hAnsi="Arial" w:cs="Arial"/>
          <w:i/>
          <w:iCs/>
          <w:lang w:val="en-US"/>
        </w:rPr>
        <w:t>Cohen’s d</w:t>
      </w:r>
      <w:r w:rsidR="00B36EE5" w:rsidRPr="00B8344E">
        <w:rPr>
          <w:rFonts w:ascii="Arial" w:hAnsi="Arial" w:cs="Arial"/>
          <w:lang w:val="en-US"/>
        </w:rPr>
        <w:t>=0.</w:t>
      </w:r>
      <w:r w:rsidR="00AE44DA">
        <w:rPr>
          <w:rFonts w:ascii="Arial" w:hAnsi="Arial" w:cs="Arial"/>
          <w:lang w:val="en-US"/>
        </w:rPr>
        <w:t>50</w:t>
      </w:r>
      <w:r w:rsidR="00B36EE5" w:rsidRPr="00B8344E">
        <w:rPr>
          <w:rFonts w:ascii="Arial" w:hAnsi="Arial" w:cs="Arial"/>
          <w:lang w:val="en-US"/>
        </w:rPr>
        <w:t>) but not in the backwards direction (t(</w:t>
      </w:r>
      <w:r w:rsidR="00AE44DA">
        <w:rPr>
          <w:rFonts w:ascii="Arial" w:hAnsi="Arial" w:cs="Arial"/>
          <w:lang w:val="en-US"/>
        </w:rPr>
        <w:t>69</w:t>
      </w:r>
      <w:r w:rsidR="00B36EE5" w:rsidRPr="00B8344E">
        <w:rPr>
          <w:rFonts w:ascii="Arial" w:hAnsi="Arial" w:cs="Arial"/>
          <w:lang w:val="en-US"/>
        </w:rPr>
        <w:t>)=-0.17, p=0.87</w:t>
      </w:r>
      <w:r w:rsidR="0026775D" w:rsidRPr="00B8344E">
        <w:rPr>
          <w:rFonts w:ascii="Arial" w:hAnsi="Arial" w:cs="Arial"/>
          <w:lang w:val="en-US"/>
        </w:rPr>
        <w:t xml:space="preserve">, </w:t>
      </w:r>
      <w:r w:rsidR="0026775D" w:rsidRPr="00B8344E">
        <w:rPr>
          <w:rFonts w:ascii="Arial" w:hAnsi="Arial" w:cs="Arial"/>
          <w:i/>
          <w:iCs/>
          <w:lang w:val="en-US"/>
        </w:rPr>
        <w:t>Cohen’s d=</w:t>
      </w:r>
      <w:r w:rsidR="0026775D" w:rsidRPr="00B8344E">
        <w:rPr>
          <w:rFonts w:ascii="Arial" w:hAnsi="Arial" w:cs="Arial"/>
          <w:lang w:val="en-US"/>
        </w:rPr>
        <w:t>-0.0</w:t>
      </w:r>
      <w:r w:rsidR="00AE44DA">
        <w:rPr>
          <w:rFonts w:ascii="Arial" w:hAnsi="Arial" w:cs="Arial"/>
          <w:lang w:val="en-US"/>
        </w:rPr>
        <w:t>2</w:t>
      </w:r>
      <w:r w:rsidR="00B36EE5" w:rsidRPr="00B8344E">
        <w:rPr>
          <w:rFonts w:ascii="Arial" w:hAnsi="Arial" w:cs="Arial"/>
          <w:lang w:val="en-US"/>
        </w:rPr>
        <w:t>). There were no</w:t>
      </w:r>
      <w:r w:rsidR="00F045D3" w:rsidRPr="00B8344E">
        <w:rPr>
          <w:rFonts w:ascii="Arial" w:hAnsi="Arial" w:cs="Arial"/>
          <w:lang w:val="en-US"/>
        </w:rPr>
        <w:t xml:space="preserve"> significant main effect</w:t>
      </w:r>
      <w:r w:rsidR="00603E10" w:rsidRPr="00B8344E">
        <w:rPr>
          <w:rFonts w:ascii="Arial" w:hAnsi="Arial" w:cs="Arial"/>
          <w:lang w:val="en-US"/>
        </w:rPr>
        <w:t>s</w:t>
      </w:r>
      <w:r w:rsidR="00F045D3" w:rsidRPr="00B8344E">
        <w:rPr>
          <w:rFonts w:ascii="Arial" w:hAnsi="Arial" w:cs="Arial"/>
          <w:lang w:val="en-US"/>
        </w:rPr>
        <w:t xml:space="preserve"> of direction (</w:t>
      </w:r>
      <w:proofErr w:type="gramStart"/>
      <w:r w:rsidR="00F045D3" w:rsidRPr="00B8344E">
        <w:rPr>
          <w:rFonts w:ascii="Arial" w:hAnsi="Arial" w:cs="Arial"/>
          <w:lang w:val="en-US"/>
        </w:rPr>
        <w:t>F(</w:t>
      </w:r>
      <w:proofErr w:type="gramEnd"/>
      <w:r w:rsidR="00F045D3" w:rsidRPr="00B8344E">
        <w:rPr>
          <w:rFonts w:ascii="Arial" w:hAnsi="Arial" w:cs="Arial"/>
          <w:lang w:val="en-US"/>
        </w:rPr>
        <w:t>1,69)=2.46, p=0.122)</w:t>
      </w:r>
      <w:r w:rsidR="00E70AC7" w:rsidRPr="00B8344E">
        <w:rPr>
          <w:rFonts w:ascii="Arial" w:hAnsi="Arial" w:cs="Arial"/>
          <w:lang w:val="en-US"/>
        </w:rPr>
        <w:t xml:space="preserve">, </w:t>
      </w:r>
      <w:r w:rsidR="00F6318F" w:rsidRPr="00B8344E">
        <w:rPr>
          <w:rFonts w:ascii="Arial" w:hAnsi="Arial" w:cs="Arial"/>
          <w:lang w:val="en-US"/>
        </w:rPr>
        <w:t xml:space="preserve">or </w:t>
      </w:r>
      <w:r w:rsidR="00F045D3" w:rsidRPr="00B8344E">
        <w:rPr>
          <w:rFonts w:ascii="Arial" w:hAnsi="Arial" w:cs="Arial"/>
          <w:lang w:val="en-US"/>
        </w:rPr>
        <w:t>oddball type x direction interaction (F(1,69)=1.12, p=0.29)</w:t>
      </w:r>
      <w:r w:rsidR="00F6318F" w:rsidRPr="00B8344E">
        <w:rPr>
          <w:rFonts w:ascii="Arial" w:hAnsi="Arial" w:cs="Arial"/>
          <w:lang w:val="en-US"/>
        </w:rPr>
        <w:t xml:space="preserve">, </w:t>
      </w:r>
      <w:r w:rsidR="00E70AC7" w:rsidRPr="00B8344E">
        <w:rPr>
          <w:rFonts w:ascii="Arial" w:hAnsi="Arial" w:cs="Arial"/>
          <w:lang w:val="en-US"/>
        </w:rPr>
        <w:t xml:space="preserve">or a three-way interaction (F(1,69)=0.64, p=0.43). </w:t>
      </w:r>
    </w:p>
    <w:p w14:paraId="62A15808" w14:textId="77777777" w:rsidR="002A7F14" w:rsidRPr="00B8344E" w:rsidRDefault="002A7F14" w:rsidP="00E70AC7">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rsidRPr="00B8344E" w14:paraId="5603C72A" w14:textId="77777777" w:rsidTr="00E250EB">
        <w:tc>
          <w:tcPr>
            <w:tcW w:w="9026" w:type="dxa"/>
          </w:tcPr>
          <w:p w14:paraId="51A22F77" w14:textId="2064096F" w:rsidR="00CD375F" w:rsidRPr="00B8344E" w:rsidRDefault="0066376B" w:rsidP="009A2156">
            <w:pPr>
              <w:spacing w:line="480" w:lineRule="auto"/>
              <w:jc w:val="center"/>
              <w:rPr>
                <w:rFonts w:ascii="Arial" w:hAnsi="Arial" w:cs="Arial"/>
                <w:lang w:val="en-US"/>
              </w:rPr>
            </w:pPr>
            <w:r w:rsidRPr="00B8344E">
              <w:rPr>
                <w:rFonts w:ascii="Arial" w:hAnsi="Arial" w:cs="Arial"/>
                <w:noProof/>
                <w:lang w:val="en-US"/>
              </w:rPr>
              <w:lastRenderedPageBreak/>
              <w:drawing>
                <wp:inline distT="0" distB="0" distL="0" distR="0" wp14:anchorId="6A65C41B" wp14:editId="2D9CE634">
                  <wp:extent cx="5517661" cy="452483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3"/>
                          <a:srcRect l="2319" t="1455" r="7550"/>
                          <a:stretch/>
                        </pic:blipFill>
                        <pic:spPr bwMode="auto">
                          <a:xfrm>
                            <a:off x="0" y="0"/>
                            <a:ext cx="5531811" cy="453643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rsidRPr="00B8344E" w14:paraId="15315793" w14:textId="77777777" w:rsidTr="00E250EB">
        <w:tc>
          <w:tcPr>
            <w:tcW w:w="9026" w:type="dxa"/>
          </w:tcPr>
          <w:p w14:paraId="69FC756A" w14:textId="649E55C0" w:rsidR="00CD375F" w:rsidRPr="00B8344E" w:rsidRDefault="00CD375F" w:rsidP="00CD375F">
            <w:pPr>
              <w:jc w:val="both"/>
              <w:rPr>
                <w:rFonts w:ascii="Arial" w:hAnsi="Arial" w:cs="Arial"/>
                <w:lang w:val="en-US"/>
              </w:rPr>
            </w:pPr>
            <w:r w:rsidRPr="00B8344E">
              <w:rPr>
                <w:rFonts w:ascii="Arial" w:hAnsi="Arial" w:cs="Arial"/>
                <w:b/>
                <w:bCs/>
                <w:lang w:val="en-US"/>
              </w:rPr>
              <w:t xml:space="preserve">Figure </w:t>
            </w:r>
            <w:r w:rsidR="00DF1CD6" w:rsidRPr="00B8344E">
              <w:rPr>
                <w:rFonts w:ascii="Arial" w:hAnsi="Arial" w:cs="Arial"/>
                <w:b/>
                <w:bCs/>
                <w:lang w:val="en-US"/>
              </w:rPr>
              <w:t>3</w:t>
            </w:r>
            <w:r w:rsidRPr="00B8344E">
              <w:rPr>
                <w:rFonts w:ascii="Arial" w:hAnsi="Arial" w:cs="Arial"/>
                <w:b/>
                <w:bCs/>
                <w:lang w:val="en-US"/>
              </w:rPr>
              <w:t xml:space="preserve">. </w:t>
            </w:r>
            <w:r w:rsidR="00935113" w:rsidRPr="00B8344E">
              <w:rPr>
                <w:rFonts w:ascii="Arial" w:hAnsi="Arial" w:cs="Arial"/>
                <w:b/>
                <w:bCs/>
                <w:lang w:val="en-US"/>
              </w:rPr>
              <w:t>Transitions from emotional oddballs show enhanced conditional response probabilities</w:t>
            </w:r>
            <w:r w:rsidR="005C3B96" w:rsidRPr="00B8344E">
              <w:rPr>
                <w:rFonts w:ascii="Arial" w:hAnsi="Arial" w:cs="Arial"/>
                <w:b/>
                <w:bCs/>
                <w:lang w:val="en-US"/>
              </w:rPr>
              <w:t xml:space="preserve"> </w:t>
            </w:r>
            <w:r w:rsidR="00BD7E4B" w:rsidRPr="00B8344E">
              <w:rPr>
                <w:rFonts w:ascii="Arial" w:hAnsi="Arial" w:cs="Arial"/>
                <w:b/>
                <w:bCs/>
                <w:lang w:val="en-US"/>
              </w:rPr>
              <w:t xml:space="preserve">in the forwards direction </w:t>
            </w:r>
            <w:r w:rsidR="005C3B96" w:rsidRPr="00B8344E">
              <w:rPr>
                <w:rFonts w:ascii="Arial" w:hAnsi="Arial" w:cs="Arial"/>
                <w:b/>
                <w:bCs/>
                <w:lang w:val="en-US"/>
              </w:rPr>
              <w:t>compared to perceptual lists</w:t>
            </w:r>
            <w:r w:rsidR="00935113" w:rsidRPr="00B8344E">
              <w:rPr>
                <w:rFonts w:ascii="Arial" w:hAnsi="Arial" w:cs="Arial"/>
                <w:b/>
                <w:bCs/>
                <w:lang w:val="en-US"/>
              </w:rPr>
              <w:t>.</w:t>
            </w:r>
            <w:r w:rsidR="00935113" w:rsidRPr="00B8344E">
              <w:rPr>
                <w:rFonts w:ascii="Arial" w:hAnsi="Arial" w:cs="Arial"/>
                <w:lang w:val="en-US"/>
              </w:rPr>
              <w:t xml:space="preserve"> </w:t>
            </w:r>
            <w:r w:rsidR="009A2156" w:rsidRPr="00B8344E">
              <w:rPr>
                <w:rFonts w:ascii="Arial" w:hAnsi="Arial" w:cs="Arial"/>
                <w:lang w:val="en-US"/>
              </w:rPr>
              <w:t xml:space="preserve">A) Example items presented at encoding in emotional (E) and perceptual (P) lists. B) </w:t>
            </w:r>
            <w:r w:rsidR="00F6318F" w:rsidRPr="00B8344E">
              <w:rPr>
                <w:rFonts w:ascii="Arial" w:hAnsi="Arial" w:cs="Arial"/>
                <w:lang w:val="en-US"/>
              </w:rPr>
              <w:t xml:space="preserve">Schematic </w:t>
            </w:r>
            <w:r w:rsidR="009A2156" w:rsidRPr="00B8344E">
              <w:rPr>
                <w:rFonts w:ascii="Arial" w:hAnsi="Arial" w:cs="Arial"/>
                <w:lang w:val="en-US"/>
              </w:rPr>
              <w:t xml:space="preserve">of item transitions </w:t>
            </w:r>
            <w:r w:rsidR="00044FE4" w:rsidRPr="00B8344E">
              <w:rPr>
                <w:rFonts w:ascii="Arial" w:hAnsi="Arial" w:cs="Arial"/>
                <w:lang w:val="en-US"/>
              </w:rPr>
              <w:t xml:space="preserve">during recall of items with encoding order shown in A </w:t>
            </w:r>
            <w:r w:rsidR="009A2156" w:rsidRPr="00B8344E">
              <w:rPr>
                <w:rFonts w:ascii="Arial" w:hAnsi="Arial" w:cs="Arial"/>
                <w:lang w:val="en-US"/>
              </w:rPr>
              <w:t>(in relation to lag values</w:t>
            </w:r>
            <w:r w:rsidR="00F6318F" w:rsidRPr="00B8344E">
              <w:rPr>
                <w:rFonts w:ascii="Arial" w:hAnsi="Arial" w:cs="Arial"/>
                <w:lang w:val="en-US"/>
              </w:rPr>
              <w:t>, shown here from -1 to 1</w:t>
            </w:r>
            <w:r w:rsidR="009A2156" w:rsidRPr="00B8344E">
              <w:rPr>
                <w:rFonts w:ascii="Arial" w:hAnsi="Arial" w:cs="Arial"/>
                <w:lang w:val="en-US"/>
              </w:rPr>
              <w:t xml:space="preserve">) depending on whether transitions were </w:t>
            </w:r>
            <w:r w:rsidR="009A2156" w:rsidRPr="00B8344E">
              <w:rPr>
                <w:rFonts w:ascii="Arial" w:hAnsi="Arial" w:cs="Arial"/>
                <w:i/>
                <w:iCs/>
                <w:lang w:val="en-US"/>
              </w:rPr>
              <w:t>to</w:t>
            </w:r>
            <w:r w:rsidR="009A2156" w:rsidRPr="00B8344E">
              <w:rPr>
                <w:rFonts w:ascii="Arial" w:hAnsi="Arial" w:cs="Arial"/>
                <w:lang w:val="en-US"/>
              </w:rPr>
              <w:t xml:space="preserve"> or </w:t>
            </w:r>
            <w:r w:rsidR="009A2156" w:rsidRPr="00B8344E">
              <w:rPr>
                <w:rFonts w:ascii="Arial" w:hAnsi="Arial" w:cs="Arial"/>
                <w:i/>
                <w:iCs/>
                <w:lang w:val="en-US"/>
              </w:rPr>
              <w:t>from</w:t>
            </w:r>
            <w:r w:rsidR="009A2156" w:rsidRPr="00B8344E">
              <w:rPr>
                <w:rFonts w:ascii="Arial" w:hAnsi="Arial" w:cs="Arial"/>
                <w:lang w:val="en-US"/>
              </w:rPr>
              <w:t xml:space="preserve"> oddballs. </w:t>
            </w:r>
            <w:r w:rsidR="009B7DC7" w:rsidRPr="00B8344E">
              <w:rPr>
                <w:rFonts w:ascii="Arial" w:hAnsi="Arial" w:cs="Arial"/>
                <w:lang w:val="en-US"/>
              </w:rPr>
              <w:t xml:space="preserve">In the first </w:t>
            </w:r>
            <w:r w:rsidR="00323182" w:rsidRPr="00B8344E">
              <w:rPr>
                <w:rFonts w:ascii="Arial" w:hAnsi="Arial" w:cs="Arial"/>
                <w:lang w:val="en-US"/>
              </w:rPr>
              <w:t xml:space="preserve">of the 4 </w:t>
            </w:r>
            <w:r w:rsidR="009B7DC7" w:rsidRPr="00B8344E">
              <w:rPr>
                <w:rFonts w:ascii="Arial" w:hAnsi="Arial" w:cs="Arial"/>
                <w:lang w:val="en-US"/>
              </w:rPr>
              <w:t>example</w:t>
            </w:r>
            <w:r w:rsidR="00323182" w:rsidRPr="00B8344E">
              <w:rPr>
                <w:rFonts w:ascii="Arial" w:hAnsi="Arial" w:cs="Arial"/>
                <w:lang w:val="en-US"/>
              </w:rPr>
              <w:t>s</w:t>
            </w:r>
            <w:r w:rsidR="009B7DC7" w:rsidRPr="00B8344E">
              <w:rPr>
                <w:rFonts w:ascii="Arial" w:hAnsi="Arial" w:cs="Arial"/>
                <w:lang w:val="en-US"/>
              </w:rPr>
              <w:t>, the subject has recalled “container”, “</w:t>
            </w:r>
            <w:r w:rsidR="00E52072" w:rsidRPr="00B8344E">
              <w:rPr>
                <w:rFonts w:ascii="Arial" w:hAnsi="Arial" w:cs="Arial"/>
                <w:lang w:val="en-US"/>
              </w:rPr>
              <w:t>morgue</w:t>
            </w:r>
            <w:r w:rsidR="009B7DC7" w:rsidRPr="00B8344E">
              <w:rPr>
                <w:rFonts w:ascii="Arial" w:hAnsi="Arial" w:cs="Arial"/>
                <w:lang w:val="en-US"/>
              </w:rPr>
              <w:t xml:space="preserve">” and </w:t>
            </w:r>
            <w:r w:rsidR="00E52072" w:rsidRPr="00B8344E">
              <w:rPr>
                <w:rFonts w:ascii="Arial" w:hAnsi="Arial" w:cs="Arial"/>
                <w:lang w:val="en-US"/>
              </w:rPr>
              <w:t xml:space="preserve">“closet” in that specific order. </w:t>
            </w:r>
            <w:r w:rsidR="009A2156" w:rsidRPr="00B8344E">
              <w:rPr>
                <w:rFonts w:ascii="Arial" w:hAnsi="Arial" w:cs="Arial"/>
                <w:lang w:val="en-US"/>
              </w:rPr>
              <w:t xml:space="preserve">C) </w:t>
            </w:r>
            <w:r w:rsidRPr="00B8344E">
              <w:rPr>
                <w:rFonts w:ascii="Arial" w:hAnsi="Arial" w:cs="Arial"/>
                <w:lang w:val="en-US"/>
              </w:rPr>
              <w:t>C</w:t>
            </w:r>
            <w:r w:rsidR="00CF7920" w:rsidRPr="00B8344E">
              <w:rPr>
                <w:rFonts w:ascii="Arial" w:hAnsi="Arial" w:cs="Arial"/>
                <w:lang w:val="en-US"/>
              </w:rPr>
              <w:t>onditional response probability</w:t>
            </w:r>
            <w:r w:rsidRPr="00B8344E">
              <w:rPr>
                <w:rFonts w:ascii="Arial" w:hAnsi="Arial" w:cs="Arial"/>
                <w:lang w:val="en-US"/>
              </w:rPr>
              <w:t xml:space="preserve"> curves in transitions </w:t>
            </w:r>
            <w:r w:rsidRPr="00B8344E">
              <w:rPr>
                <w:rFonts w:ascii="Arial" w:hAnsi="Arial" w:cs="Arial"/>
                <w:i/>
                <w:iCs/>
                <w:lang w:val="en-US"/>
              </w:rPr>
              <w:t>to</w:t>
            </w:r>
            <w:r w:rsidRPr="00B8344E">
              <w:rPr>
                <w:rFonts w:ascii="Arial" w:hAnsi="Arial" w:cs="Arial"/>
                <w:lang w:val="en-US"/>
              </w:rPr>
              <w:t xml:space="preserve"> and </w:t>
            </w:r>
            <w:r w:rsidRPr="00B8344E">
              <w:rPr>
                <w:rFonts w:ascii="Arial" w:hAnsi="Arial" w:cs="Arial"/>
                <w:i/>
                <w:iCs/>
                <w:lang w:val="en-US"/>
              </w:rPr>
              <w:t>from</w:t>
            </w:r>
            <w:r w:rsidRPr="00B8344E">
              <w:rPr>
                <w:rFonts w:ascii="Arial" w:hAnsi="Arial" w:cs="Arial"/>
                <w:lang w:val="en-US"/>
              </w:rPr>
              <w:t xml:space="preserve"> emotional and perceptual oddballs. </w:t>
            </w:r>
          </w:p>
        </w:tc>
      </w:tr>
    </w:tbl>
    <w:p w14:paraId="381C25BB" w14:textId="77777777" w:rsidR="00DC10EF" w:rsidRPr="00B8344E" w:rsidRDefault="00DC10EF" w:rsidP="00B66F8F">
      <w:pPr>
        <w:rPr>
          <w:lang w:val="en-US"/>
        </w:rPr>
      </w:pPr>
    </w:p>
    <w:p w14:paraId="59C17196" w14:textId="5CC3E97B" w:rsidR="008F6F54" w:rsidRPr="00B8344E" w:rsidRDefault="00CB1273" w:rsidP="00245A0C">
      <w:pPr>
        <w:spacing w:line="480" w:lineRule="auto"/>
        <w:ind w:firstLine="720"/>
        <w:jc w:val="both"/>
        <w:rPr>
          <w:rFonts w:ascii="Arial" w:hAnsi="Arial" w:cs="Arial"/>
          <w:lang w:val="en-GB" w:eastAsia="es-ES"/>
        </w:rPr>
      </w:pPr>
      <w:r w:rsidRPr="00B8344E">
        <w:rPr>
          <w:rFonts w:ascii="Arial" w:hAnsi="Arial" w:cs="Arial"/>
          <w:lang w:val="en-US"/>
        </w:rPr>
        <w:t>To</w:t>
      </w:r>
      <w:r w:rsidR="00471270" w:rsidRPr="00B8344E">
        <w:rPr>
          <w:rFonts w:ascii="Arial" w:hAnsi="Arial" w:cs="Arial"/>
          <w:lang w:val="en-US"/>
        </w:rPr>
        <w:t xml:space="preserve"> investigate whether this emotional salience</w:t>
      </w:r>
      <w:r w:rsidR="002B1297" w:rsidRPr="00B8344E">
        <w:rPr>
          <w:rFonts w:ascii="Arial" w:hAnsi="Arial" w:cs="Arial"/>
          <w:lang w:val="en-US"/>
        </w:rPr>
        <w:t xml:space="preserve"> </w:t>
      </w:r>
      <w:r w:rsidR="00471270" w:rsidRPr="00B8344E">
        <w:rPr>
          <w:rFonts w:ascii="Arial" w:hAnsi="Arial" w:cs="Arial"/>
          <w:lang w:val="en-US"/>
        </w:rPr>
        <w:t>forward</w:t>
      </w:r>
      <w:r w:rsidR="00044FE4" w:rsidRPr="00B8344E">
        <w:rPr>
          <w:rFonts w:ascii="Arial" w:hAnsi="Arial" w:cs="Arial"/>
          <w:lang w:val="en-US"/>
        </w:rPr>
        <w:t xml:space="preserve"> </w:t>
      </w:r>
      <w:r w:rsidR="00471270" w:rsidRPr="00B8344E">
        <w:rPr>
          <w:rFonts w:ascii="Arial" w:hAnsi="Arial" w:cs="Arial"/>
          <w:lang w:val="en-US"/>
        </w:rPr>
        <w:t xml:space="preserve">enhancement was </w:t>
      </w:r>
      <w:r w:rsidR="00035FC4" w:rsidRPr="00B8344E">
        <w:rPr>
          <w:rFonts w:ascii="Arial" w:hAnsi="Arial" w:cs="Arial"/>
          <w:lang w:val="en-US"/>
        </w:rPr>
        <w:t>dependent</w:t>
      </w:r>
      <w:r w:rsidR="00B336C4" w:rsidRPr="00B8344E">
        <w:rPr>
          <w:rFonts w:ascii="Arial" w:hAnsi="Arial" w:cs="Arial"/>
          <w:lang w:val="en-US"/>
        </w:rPr>
        <w:t xml:space="preserve"> on temporal proximity of stimuli at encoding</w:t>
      </w:r>
      <w:r w:rsidR="00323182" w:rsidRPr="00B8344E">
        <w:rPr>
          <w:rFonts w:ascii="Arial" w:hAnsi="Arial" w:cs="Arial"/>
          <w:lang w:val="en-US"/>
        </w:rPr>
        <w:t>,</w:t>
      </w:r>
      <w:r w:rsidR="00471270" w:rsidRPr="00B8344E">
        <w:rPr>
          <w:rFonts w:ascii="Arial" w:hAnsi="Arial" w:cs="Arial"/>
          <w:lang w:val="en-US"/>
        </w:rPr>
        <w:t xml:space="preserve"> we further analyze</w:t>
      </w:r>
      <w:r w:rsidR="00323182" w:rsidRPr="00B8344E">
        <w:rPr>
          <w:rFonts w:ascii="Arial" w:hAnsi="Arial" w:cs="Arial"/>
          <w:lang w:val="en-US"/>
        </w:rPr>
        <w:t>d</w:t>
      </w:r>
      <w:r w:rsidR="00471270" w:rsidRPr="00B8344E">
        <w:rPr>
          <w:rFonts w:ascii="Arial" w:hAnsi="Arial" w:cs="Arial"/>
          <w:lang w:val="en-US"/>
        </w:rPr>
        <w:t xml:space="preserve"> </w:t>
      </w:r>
      <w:r w:rsidR="004918CC" w:rsidRPr="00B8344E">
        <w:rPr>
          <w:rFonts w:ascii="Arial" w:hAnsi="Arial" w:cs="Arial"/>
          <w:lang w:val="en-US"/>
        </w:rPr>
        <w:t xml:space="preserve">how transitions to </w:t>
      </w:r>
      <w:r w:rsidR="0042665C" w:rsidRPr="00B8344E">
        <w:rPr>
          <w:rFonts w:ascii="Arial" w:hAnsi="Arial" w:cs="Arial"/>
          <w:lang w:val="en-US"/>
        </w:rPr>
        <w:t xml:space="preserve">and from </w:t>
      </w:r>
      <w:r w:rsidR="004918CC" w:rsidRPr="00B8344E">
        <w:rPr>
          <w:rFonts w:ascii="Arial" w:hAnsi="Arial" w:cs="Arial"/>
          <w:lang w:val="en-US"/>
        </w:rPr>
        <w:t>emotional oddballs were modulated by SOA</w:t>
      </w:r>
      <w:r w:rsidR="00BE555D" w:rsidRPr="00B8344E">
        <w:rPr>
          <w:rFonts w:ascii="Arial" w:hAnsi="Arial" w:cs="Arial"/>
          <w:lang w:val="en-US"/>
        </w:rPr>
        <w:t xml:space="preserve"> (Fig. </w:t>
      </w:r>
      <w:r w:rsidR="00904B94" w:rsidRPr="00B8344E">
        <w:rPr>
          <w:rFonts w:ascii="Arial" w:hAnsi="Arial" w:cs="Arial"/>
          <w:lang w:val="en-US"/>
        </w:rPr>
        <w:t>4</w:t>
      </w:r>
      <w:r w:rsidR="00BE555D" w:rsidRPr="00B8344E">
        <w:rPr>
          <w:rFonts w:ascii="Arial" w:hAnsi="Arial" w:cs="Arial"/>
          <w:lang w:val="en-US"/>
        </w:rPr>
        <w:t>)</w:t>
      </w:r>
      <w:r w:rsidR="0042665C" w:rsidRPr="00B8344E">
        <w:rPr>
          <w:rFonts w:ascii="Arial" w:hAnsi="Arial" w:cs="Arial"/>
          <w:lang w:val="en-US"/>
        </w:rPr>
        <w:t>.</w:t>
      </w:r>
      <w:r w:rsidRPr="00B8344E">
        <w:rPr>
          <w:rFonts w:ascii="Arial" w:hAnsi="Arial" w:cs="Arial"/>
          <w:lang w:val="en-US"/>
        </w:rPr>
        <w:t xml:space="preserve"> </w:t>
      </w:r>
      <w:r w:rsidR="00BC66B6" w:rsidRPr="00B8344E">
        <w:rPr>
          <w:rFonts w:ascii="Arial" w:hAnsi="Arial" w:cs="Arial"/>
          <w:lang w:val="en-US"/>
        </w:rPr>
        <w:t xml:space="preserve">Overall, </w:t>
      </w:r>
      <w:r w:rsidR="008A48F3" w:rsidRPr="00B8344E">
        <w:rPr>
          <w:rFonts w:ascii="Arial" w:hAnsi="Arial" w:cs="Arial"/>
          <w:lang w:val="en-US"/>
        </w:rPr>
        <w:t xml:space="preserve">there was </w:t>
      </w:r>
      <w:r w:rsidR="00BC66B6" w:rsidRPr="00B8344E">
        <w:rPr>
          <w:rFonts w:ascii="Arial" w:hAnsi="Arial" w:cs="Arial"/>
          <w:lang w:val="en-US"/>
        </w:rPr>
        <w:t>an enhancement in CRP across SOAs in transitions from emotional oddballs compared to transitions to the</w:t>
      </w:r>
      <w:r w:rsidR="00B336C4" w:rsidRPr="00B8344E">
        <w:rPr>
          <w:rFonts w:ascii="Arial" w:hAnsi="Arial" w:cs="Arial"/>
          <w:lang w:val="en-US"/>
        </w:rPr>
        <w:t>se</w:t>
      </w:r>
      <w:r w:rsidR="00BC66B6" w:rsidRPr="00B8344E">
        <w:rPr>
          <w:rFonts w:ascii="Arial" w:hAnsi="Arial" w:cs="Arial"/>
          <w:lang w:val="en-US"/>
        </w:rPr>
        <w:t xml:space="preserve"> oddballs</w:t>
      </w:r>
      <w:r w:rsidR="008A48F3" w:rsidRPr="00B8344E">
        <w:rPr>
          <w:rFonts w:ascii="Arial" w:hAnsi="Arial" w:cs="Arial"/>
          <w:lang w:val="en-US"/>
        </w:rPr>
        <w:t xml:space="preserve"> (W=1965, p&lt;0.0001, r=0.51)</w:t>
      </w:r>
      <w:r w:rsidR="00BC66B6" w:rsidRPr="00B8344E">
        <w:rPr>
          <w:rFonts w:ascii="Arial" w:hAnsi="Arial" w:cs="Arial"/>
          <w:lang w:val="en-US"/>
        </w:rPr>
        <w:t xml:space="preserve">. </w:t>
      </w:r>
      <w:r w:rsidR="008A48F3" w:rsidRPr="00B8344E">
        <w:rPr>
          <w:rFonts w:ascii="Arial" w:hAnsi="Arial" w:cs="Arial"/>
          <w:lang w:val="en-US"/>
        </w:rPr>
        <w:t xml:space="preserve">We further analyzed whether forward transitions from the oddballs differed across SOAs, which </w:t>
      </w:r>
      <w:r w:rsidR="0083102F" w:rsidRPr="00B8344E">
        <w:rPr>
          <w:rFonts w:ascii="Arial" w:hAnsi="Arial" w:cs="Arial"/>
          <w:lang w:val="en-US"/>
        </w:rPr>
        <w:t>was not the case</w:t>
      </w:r>
      <w:r w:rsidR="00262DF2" w:rsidRPr="00B8344E">
        <w:rPr>
          <w:rFonts w:ascii="Arial" w:hAnsi="Arial" w:cs="Arial"/>
          <w:lang w:val="en-US"/>
        </w:rPr>
        <w:t xml:space="preserve"> (</w:t>
      </w:r>
      <w:r w:rsidR="0083102F" w:rsidRPr="00B8344E">
        <w:rPr>
          <w:rFonts w:ascii="Arial" w:hAnsi="Arial" w:cs="Arial"/>
          <w:lang w:val="en-US"/>
        </w:rPr>
        <w:t xml:space="preserve">Friedman test; </w:t>
      </w:r>
      <w:r w:rsidR="00262DF2" w:rsidRPr="00B8344E">
        <w:rPr>
          <w:rFonts w:ascii="Arial" w:hAnsi="Arial" w:cs="Arial"/>
          <w:lang w:val="en-US"/>
        </w:rPr>
        <w:t>X</w:t>
      </w:r>
      <w:r w:rsidR="00262DF2" w:rsidRPr="00B8344E">
        <w:rPr>
          <w:rFonts w:ascii="Arial" w:hAnsi="Arial" w:cs="Arial"/>
          <w:vertAlign w:val="superscript"/>
          <w:lang w:val="en-US"/>
        </w:rPr>
        <w:t>2</w:t>
      </w:r>
      <w:r w:rsidR="00262DF2" w:rsidRPr="00B8344E">
        <w:rPr>
          <w:rFonts w:ascii="Arial" w:hAnsi="Arial" w:cs="Arial"/>
          <w:lang w:val="en-US"/>
        </w:rPr>
        <w:t>(</w:t>
      </w:r>
      <w:proofErr w:type="gramStart"/>
      <w:r w:rsidR="00262DF2" w:rsidRPr="00B8344E">
        <w:rPr>
          <w:rFonts w:ascii="Arial" w:hAnsi="Arial" w:cs="Arial"/>
          <w:lang w:val="en-US"/>
        </w:rPr>
        <w:t>4)=</w:t>
      </w:r>
      <w:proofErr w:type="gramEnd"/>
      <w:r w:rsidR="00F63977">
        <w:rPr>
          <w:rFonts w:ascii="Arial" w:hAnsi="Arial" w:cs="Arial"/>
          <w:lang w:val="en-US"/>
        </w:rPr>
        <w:t>2.39, p=0.67</w:t>
      </w:r>
      <w:r w:rsidR="00262DF2" w:rsidRPr="00B8344E">
        <w:rPr>
          <w:rFonts w:ascii="Arial" w:hAnsi="Arial" w:cs="Arial"/>
          <w:lang w:val="en-US"/>
        </w:rPr>
        <w:t xml:space="preserve">). </w:t>
      </w:r>
      <w:r w:rsidR="00B336C4" w:rsidRPr="00B8344E">
        <w:rPr>
          <w:rFonts w:ascii="Arial" w:hAnsi="Arial" w:cs="Arial"/>
          <w:lang w:val="en-US"/>
        </w:rPr>
        <w:t>Friedman testing was used as</w:t>
      </w:r>
      <w:r w:rsidR="008A48F3" w:rsidRPr="00B8344E">
        <w:rPr>
          <w:rFonts w:ascii="Arial" w:hAnsi="Arial" w:cs="Arial"/>
          <w:lang w:val="en-US"/>
        </w:rPr>
        <w:t xml:space="preserve"> </w:t>
      </w:r>
      <w:r w:rsidR="00B336C4" w:rsidRPr="00B8344E">
        <w:rPr>
          <w:rFonts w:ascii="Arial" w:hAnsi="Arial" w:cs="Arial"/>
          <w:lang w:val="en-US"/>
        </w:rPr>
        <w:lastRenderedPageBreak/>
        <w:t xml:space="preserve">a </w:t>
      </w:r>
      <w:r w:rsidR="008A48F3" w:rsidRPr="00B8344E">
        <w:rPr>
          <w:rFonts w:ascii="Arial" w:hAnsi="Arial" w:cs="Arial"/>
          <w:lang w:val="en-US"/>
        </w:rPr>
        <w:t xml:space="preserve">non-parametric </w:t>
      </w:r>
      <w:r w:rsidR="00B336C4" w:rsidRPr="00B8344E">
        <w:rPr>
          <w:rFonts w:ascii="Arial" w:hAnsi="Arial" w:cs="Arial"/>
          <w:lang w:val="en-US"/>
        </w:rPr>
        <w:t>alternative to a</w:t>
      </w:r>
      <w:r w:rsidR="00EA2333">
        <w:rPr>
          <w:rFonts w:ascii="Arial" w:hAnsi="Arial" w:cs="Arial"/>
          <w:lang w:val="en-US"/>
        </w:rPr>
        <w:t xml:space="preserve"> </w:t>
      </w:r>
      <w:r w:rsidR="008A48F3" w:rsidRPr="00B8344E">
        <w:rPr>
          <w:rFonts w:ascii="Arial" w:hAnsi="Arial" w:cs="Arial"/>
          <w:lang w:val="en-US"/>
        </w:rPr>
        <w:t>repeated measures three-way ANOVA.</w:t>
      </w:r>
      <w:r w:rsidR="00262DF2" w:rsidRPr="00B8344E">
        <w:rPr>
          <w:rFonts w:ascii="Arial" w:hAnsi="Arial" w:cs="Arial"/>
          <w:lang w:val="en-US"/>
        </w:rPr>
        <w:t xml:space="preserve"> A considerable limitation of the present approach is that, when splitting the data in forward transitions from emotional oddballs, only 23 subjects, on which the Friedman test was run, contained data values for all SOAs. However, visual inspection of the whole dataset showed that</w:t>
      </w:r>
      <w:r w:rsidR="00A23A9D" w:rsidRPr="00B8344E">
        <w:rPr>
          <w:rFonts w:ascii="Arial" w:hAnsi="Arial" w:cs="Arial"/>
          <w:lang w:val="en-US"/>
        </w:rPr>
        <w:t xml:space="preserve"> CRP of</w:t>
      </w:r>
      <w:r w:rsidR="00262DF2" w:rsidRPr="00B8344E">
        <w:rPr>
          <w:rFonts w:ascii="Arial" w:hAnsi="Arial" w:cs="Arial"/>
          <w:lang w:val="en-US"/>
        </w:rPr>
        <w:t xml:space="preserve"> forward transitions at SOA 1 </w:t>
      </w:r>
      <w:r w:rsidR="00163424" w:rsidRPr="00B8344E">
        <w:rPr>
          <w:rFonts w:ascii="Arial" w:hAnsi="Arial" w:cs="Arial"/>
          <w:lang w:val="en-US"/>
        </w:rPr>
        <w:t xml:space="preserve">were </w:t>
      </w:r>
      <w:r w:rsidR="00075303" w:rsidRPr="00B8344E">
        <w:rPr>
          <w:rFonts w:ascii="Arial" w:hAnsi="Arial" w:cs="Arial"/>
          <w:lang w:val="en-US"/>
        </w:rPr>
        <w:t>the opposite of those observed at</w:t>
      </w:r>
      <w:r w:rsidR="00A23A9D" w:rsidRPr="00B8344E">
        <w:rPr>
          <w:rFonts w:ascii="Arial" w:hAnsi="Arial" w:cs="Arial"/>
          <w:lang w:val="en-US"/>
        </w:rPr>
        <w:t xml:space="preserve"> longer SOAs. </w:t>
      </w:r>
      <w:r w:rsidR="00075303" w:rsidRPr="00B8344E">
        <w:rPr>
          <w:rFonts w:ascii="Arial" w:hAnsi="Arial" w:cs="Arial"/>
          <w:lang w:val="en-US"/>
        </w:rPr>
        <w:t>That is, at 1s SOA, transitions to the emotional oddball were more probable in the forward vs backward direction, and the opposite is observed for transitions from the emotional oddball.</w:t>
      </w:r>
    </w:p>
    <w:p w14:paraId="7F10BAA5" w14:textId="40962F73" w:rsidR="004D1CB9" w:rsidRPr="00B8344E" w:rsidRDefault="008538C5" w:rsidP="00473A48">
      <w:pPr>
        <w:spacing w:line="480" w:lineRule="auto"/>
        <w:ind w:firstLine="720"/>
        <w:jc w:val="both"/>
        <w:rPr>
          <w:rFonts w:ascii="Arial" w:hAnsi="Arial" w:cs="Arial"/>
          <w:lang w:val="en-US"/>
        </w:rPr>
      </w:pPr>
      <w:r w:rsidRPr="00B8344E">
        <w:rPr>
          <w:rFonts w:ascii="Arial" w:hAnsi="Arial" w:cs="Arial"/>
          <w:lang w:val="en-US"/>
        </w:rPr>
        <w:t>Overall</w:t>
      </w:r>
      <w:r w:rsidR="00DC39E8" w:rsidRPr="00B8344E">
        <w:rPr>
          <w:rFonts w:ascii="Arial" w:hAnsi="Arial" w:cs="Arial"/>
          <w:lang w:val="en-US"/>
        </w:rPr>
        <w:t>, l</w:t>
      </w:r>
      <w:r w:rsidR="00473A48" w:rsidRPr="00B8344E">
        <w:rPr>
          <w:rFonts w:ascii="Arial" w:hAnsi="Arial" w:cs="Arial"/>
          <w:lang w:val="en-US"/>
        </w:rPr>
        <w:t xml:space="preserve">ists containing an emotional oddball showed increased CRP compared to perceptual oddball lists. As we hypothesized, transitions from emotional oddballs showed an enhanced forward-flow of recall which was particularly </w:t>
      </w:r>
      <w:r w:rsidR="00AE335A" w:rsidRPr="00B8344E">
        <w:rPr>
          <w:rFonts w:ascii="Arial" w:hAnsi="Arial" w:cs="Arial"/>
          <w:lang w:val="en-US"/>
        </w:rPr>
        <w:t xml:space="preserve">consistent </w:t>
      </w:r>
      <w:r w:rsidR="00473A48" w:rsidRPr="00B8344E">
        <w:rPr>
          <w:rFonts w:ascii="Arial" w:hAnsi="Arial" w:cs="Arial"/>
          <w:lang w:val="en-US"/>
        </w:rPr>
        <w:t>when temporal proximity was</w:t>
      </w:r>
      <w:r w:rsidR="003A11F8" w:rsidRPr="00B8344E">
        <w:rPr>
          <w:rFonts w:ascii="Arial" w:hAnsi="Arial" w:cs="Arial"/>
          <w:lang w:val="en-US"/>
        </w:rPr>
        <w:t xml:space="preserve"> </w:t>
      </w:r>
      <w:r w:rsidR="00473A48" w:rsidRPr="00B8344E">
        <w:rPr>
          <w:rFonts w:ascii="Arial" w:hAnsi="Arial" w:cs="Arial"/>
          <w:lang w:val="en-US"/>
        </w:rPr>
        <w:t xml:space="preserve">larger than </w:t>
      </w:r>
      <w:r w:rsidR="00E3096B" w:rsidRPr="00B8344E">
        <w:rPr>
          <w:rFonts w:ascii="Arial" w:hAnsi="Arial" w:cs="Arial"/>
          <w:lang w:val="en-US"/>
        </w:rPr>
        <w:t>a</w:t>
      </w:r>
      <w:r w:rsidR="00473A48" w:rsidRPr="00B8344E">
        <w:rPr>
          <w:rFonts w:ascii="Arial" w:hAnsi="Arial" w:cs="Arial"/>
          <w:lang w:val="en-US"/>
        </w:rPr>
        <w:t xml:space="preserve"> second</w:t>
      </w:r>
      <w:r w:rsidR="001104DF" w:rsidRPr="00B8344E">
        <w:rPr>
          <w:rFonts w:ascii="Arial" w:hAnsi="Arial" w:cs="Arial"/>
          <w:lang w:val="en-US"/>
        </w:rPr>
        <w:t>, although this effect was not statistically significant</w:t>
      </w:r>
      <w:r w:rsidR="00473A48" w:rsidRPr="00B8344E">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62CF" w:rsidRPr="00B8344E" w14:paraId="20C6C398" w14:textId="77777777" w:rsidTr="0057776A">
        <w:tc>
          <w:tcPr>
            <w:tcW w:w="9016" w:type="dxa"/>
          </w:tcPr>
          <w:p w14:paraId="4A32FAA7" w14:textId="4BF7AE81" w:rsidR="00DA62CF" w:rsidRPr="00B8344E" w:rsidRDefault="0066376B" w:rsidP="00245A0C">
            <w:pPr>
              <w:spacing w:line="480" w:lineRule="auto"/>
              <w:jc w:val="both"/>
              <w:rPr>
                <w:rFonts w:ascii="Arial" w:hAnsi="Arial" w:cs="Arial"/>
                <w:color w:val="FF0000"/>
                <w:lang w:val="en-US"/>
              </w:rPr>
            </w:pPr>
            <w:r w:rsidRPr="00B8344E">
              <w:rPr>
                <w:rFonts w:ascii="Arial" w:hAnsi="Arial" w:cs="Arial"/>
                <w:noProof/>
                <w:color w:val="FF0000"/>
                <w:lang w:val="en-US"/>
              </w:rPr>
              <w:lastRenderedPageBreak/>
              <w:drawing>
                <wp:inline distT="0" distB="0" distL="0" distR="0" wp14:anchorId="079AB04A" wp14:editId="11ACB3D3">
                  <wp:extent cx="5616241" cy="4212492"/>
                  <wp:effectExtent l="0" t="0" r="0" b="444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5619668" cy="4215062"/>
                          </a:xfrm>
                          <a:prstGeom prst="rect">
                            <a:avLst/>
                          </a:prstGeom>
                        </pic:spPr>
                      </pic:pic>
                    </a:graphicData>
                  </a:graphic>
                </wp:inline>
              </w:drawing>
            </w:r>
          </w:p>
        </w:tc>
      </w:tr>
      <w:tr w:rsidR="00DA62CF" w:rsidRPr="00B8344E" w14:paraId="3354FE04" w14:textId="77777777" w:rsidTr="0057776A">
        <w:tc>
          <w:tcPr>
            <w:tcW w:w="9016" w:type="dxa"/>
          </w:tcPr>
          <w:p w14:paraId="044A596B" w14:textId="0239640C" w:rsidR="00DA62CF" w:rsidRPr="00B8344E" w:rsidRDefault="00DA62CF" w:rsidP="0057776A">
            <w:pPr>
              <w:jc w:val="both"/>
              <w:rPr>
                <w:rFonts w:ascii="Arial" w:hAnsi="Arial" w:cs="Arial"/>
                <w:b/>
                <w:bCs/>
                <w:lang w:val="en-US"/>
              </w:rPr>
            </w:pPr>
            <w:r w:rsidRPr="00B8344E">
              <w:rPr>
                <w:rFonts w:ascii="Arial" w:hAnsi="Arial" w:cs="Arial"/>
                <w:b/>
                <w:bCs/>
                <w:lang w:val="en-US"/>
              </w:rPr>
              <w:t xml:space="preserve">Figure 4. </w:t>
            </w:r>
            <w:r w:rsidR="00E90B2C" w:rsidRPr="00B8344E">
              <w:rPr>
                <w:rFonts w:ascii="Arial" w:hAnsi="Arial" w:cs="Arial"/>
                <w:b/>
                <w:bCs/>
                <w:lang w:val="en-US"/>
              </w:rPr>
              <w:t>Conditional response probabilities (CRP) show an enhancement in transitions from emotional oddballs in the forwards direction.</w:t>
            </w:r>
            <w:r w:rsidR="00E90B2C" w:rsidRPr="00B8344E">
              <w:rPr>
                <w:rFonts w:ascii="Arial" w:hAnsi="Arial" w:cs="Arial"/>
                <w:lang w:val="en-US"/>
              </w:rPr>
              <w:t xml:space="preserve"> CRP mean </w:t>
            </w:r>
            <m:oMath>
              <m:r>
                <w:rPr>
                  <w:rFonts w:ascii="Cambria Math" w:hAnsi="Cambria Math" w:cs="Arial"/>
                  <w:lang w:val="en-US"/>
                </w:rPr>
                <m:t>±</m:t>
              </m:r>
            </m:oMath>
            <w:r w:rsidR="00E90B2C" w:rsidRPr="00B8344E">
              <w:rPr>
                <w:rFonts w:ascii="Arial" w:eastAsiaTheme="minorEastAsia" w:hAnsi="Arial" w:cs="Arial"/>
                <w:lang w:val="en-US"/>
              </w:rPr>
              <w:t xml:space="preserve"> 95% confidence intervals</w:t>
            </w:r>
            <w:r w:rsidR="00E90B2C" w:rsidRPr="00B8344E">
              <w:rPr>
                <w:rFonts w:ascii="Arial" w:hAnsi="Arial" w:cs="Arial"/>
                <w:lang w:val="en-US"/>
              </w:rPr>
              <w:t xml:space="preserve"> of emotional oddball </w:t>
            </w:r>
            <w:proofErr w:type="gramStart"/>
            <w:r w:rsidR="00E90B2C" w:rsidRPr="00B8344E">
              <w:rPr>
                <w:rFonts w:ascii="Arial" w:hAnsi="Arial" w:cs="Arial"/>
                <w:lang w:val="en-US"/>
              </w:rPr>
              <w:t>lists</w:t>
            </w:r>
            <w:proofErr w:type="gramEnd"/>
            <w:r w:rsidR="00E90B2C" w:rsidRPr="00B8344E">
              <w:rPr>
                <w:rFonts w:ascii="Arial" w:hAnsi="Arial" w:cs="Arial"/>
                <w:lang w:val="en-US"/>
              </w:rPr>
              <w:t xml:space="preserve"> across </w:t>
            </w:r>
            <w:r w:rsidR="002A137B" w:rsidRPr="00B8344E">
              <w:rPr>
                <w:rFonts w:ascii="Arial" w:hAnsi="Arial" w:cs="Arial"/>
                <w:lang w:val="en-US"/>
              </w:rPr>
              <w:t>stimulus onset asynchronies</w:t>
            </w:r>
            <w:r w:rsidR="00285902" w:rsidRPr="00B8344E">
              <w:rPr>
                <w:rFonts w:ascii="Arial" w:hAnsi="Arial" w:cs="Arial"/>
                <w:lang w:val="en-US"/>
              </w:rPr>
              <w:t xml:space="preserve"> (SOA)</w:t>
            </w:r>
            <w:r w:rsidR="00E90B2C" w:rsidRPr="00B8344E">
              <w:rPr>
                <w:rFonts w:ascii="Arial" w:hAnsi="Arial" w:cs="Arial"/>
                <w:lang w:val="en-US"/>
              </w:rPr>
              <w:t xml:space="preserve">. </w:t>
            </w:r>
            <w:r w:rsidR="0057776A" w:rsidRPr="00B8344E">
              <w:rPr>
                <w:rFonts w:ascii="Arial" w:hAnsi="Arial" w:cs="Arial"/>
                <w:lang w:val="en-US"/>
              </w:rPr>
              <w:t>CRP</w:t>
            </w:r>
            <w:r w:rsidR="00B41299" w:rsidRPr="00B8344E">
              <w:rPr>
                <w:rFonts w:ascii="Arial" w:hAnsi="Arial" w:cs="Arial"/>
                <w:lang w:val="en-US"/>
              </w:rPr>
              <w:t xml:space="preserve"> curve</w:t>
            </w:r>
            <w:r w:rsidR="0057776A" w:rsidRPr="00B8344E">
              <w:rPr>
                <w:rFonts w:ascii="Arial" w:hAnsi="Arial" w:cs="Arial"/>
                <w:lang w:val="en-US"/>
              </w:rPr>
              <w:t xml:space="preserve">s were collapsed across 5 </w:t>
            </w:r>
            <w:proofErr w:type="gramStart"/>
            <w:r w:rsidR="0057776A" w:rsidRPr="00B8344E">
              <w:rPr>
                <w:rFonts w:ascii="Arial" w:hAnsi="Arial" w:cs="Arial"/>
                <w:lang w:val="en-US"/>
              </w:rPr>
              <w:t>lags,</w:t>
            </w:r>
            <w:proofErr w:type="gramEnd"/>
            <w:r w:rsidR="0057776A" w:rsidRPr="00B8344E">
              <w:rPr>
                <w:rFonts w:ascii="Arial" w:hAnsi="Arial" w:cs="Arial"/>
                <w:lang w:val="en-US"/>
              </w:rPr>
              <w:t xml:space="preserve"> therefore forwards direction indicates positive lags whereas backwards refers to negative lags. Left panel included transitions to emotional oddballs whereas right </w:t>
            </w:r>
            <w:r w:rsidR="00495863" w:rsidRPr="00B8344E">
              <w:rPr>
                <w:rFonts w:ascii="Arial" w:hAnsi="Arial" w:cs="Arial"/>
                <w:lang w:val="en-US"/>
              </w:rPr>
              <w:t xml:space="preserve">panel </w:t>
            </w:r>
            <w:r w:rsidR="0057776A" w:rsidRPr="00B8344E">
              <w:rPr>
                <w:rFonts w:ascii="Arial" w:hAnsi="Arial" w:cs="Arial"/>
                <w:lang w:val="en-US"/>
              </w:rPr>
              <w:t xml:space="preserve">shows transitions from </w:t>
            </w:r>
            <w:r w:rsidR="00883291" w:rsidRPr="00B8344E">
              <w:rPr>
                <w:rFonts w:ascii="Arial" w:hAnsi="Arial" w:cs="Arial"/>
                <w:lang w:val="en-US"/>
              </w:rPr>
              <w:t xml:space="preserve">emotional </w:t>
            </w:r>
            <w:r w:rsidR="0057776A" w:rsidRPr="00B8344E">
              <w:rPr>
                <w:rFonts w:ascii="Arial" w:hAnsi="Arial" w:cs="Arial"/>
                <w:lang w:val="en-US"/>
              </w:rPr>
              <w:t xml:space="preserve">oddballs. </w:t>
            </w:r>
          </w:p>
        </w:tc>
      </w:tr>
    </w:tbl>
    <w:p w14:paraId="23471099" w14:textId="77777777" w:rsidR="00471270" w:rsidRPr="00B8344E" w:rsidRDefault="00471270" w:rsidP="00E250EB">
      <w:pPr>
        <w:pStyle w:val="Heading2"/>
        <w:rPr>
          <w:rFonts w:ascii="Arial" w:hAnsi="Arial" w:cs="Arial"/>
          <w:b/>
          <w:bCs/>
          <w:color w:val="auto"/>
          <w:lang w:val="en-US"/>
        </w:rPr>
      </w:pPr>
    </w:p>
    <w:p w14:paraId="5F7B911F" w14:textId="77777777" w:rsidR="00A934F6" w:rsidRPr="00B8344E" w:rsidRDefault="00A934F6" w:rsidP="00A934F6">
      <w:pPr>
        <w:pStyle w:val="Heading2"/>
        <w:rPr>
          <w:rFonts w:ascii="Arial" w:hAnsi="Arial" w:cs="Arial"/>
          <w:b/>
          <w:bCs/>
          <w:color w:val="auto"/>
          <w:lang w:val="en-US"/>
        </w:rPr>
      </w:pPr>
      <w:r w:rsidRPr="00B8344E">
        <w:rPr>
          <w:rFonts w:ascii="Arial" w:hAnsi="Arial" w:cs="Arial"/>
          <w:b/>
          <w:bCs/>
          <w:color w:val="auto"/>
          <w:lang w:val="en-US"/>
        </w:rPr>
        <w:t>Enhanced forward contiguity in emotional oddball lists cannot explain retrograde amnesia</w:t>
      </w:r>
    </w:p>
    <w:p w14:paraId="227B35BB" w14:textId="77777777" w:rsidR="00A934F6" w:rsidRPr="00B8344E" w:rsidRDefault="00A934F6" w:rsidP="00A934F6">
      <w:pPr>
        <w:rPr>
          <w:lang w:val="en-US"/>
        </w:rPr>
      </w:pPr>
    </w:p>
    <w:p w14:paraId="18950423" w14:textId="53C4A41E" w:rsidR="008B546E" w:rsidRPr="00B8344E" w:rsidRDefault="00A934F6" w:rsidP="00F34862">
      <w:pPr>
        <w:spacing w:line="480" w:lineRule="auto"/>
        <w:jc w:val="both"/>
        <w:rPr>
          <w:rFonts w:ascii="Arial" w:hAnsi="Arial" w:cs="Arial"/>
          <w:color w:val="FF0000"/>
          <w:lang w:val="en-US"/>
        </w:rPr>
      </w:pPr>
      <w:r w:rsidRPr="00B8344E">
        <w:rPr>
          <w:lang w:val="en-US"/>
        </w:rPr>
        <w:tab/>
      </w:r>
      <w:r w:rsidRPr="00B8344E">
        <w:rPr>
          <w:rFonts w:ascii="Arial" w:hAnsi="Arial" w:cs="Arial"/>
          <w:lang w:val="en-US"/>
        </w:rPr>
        <w:t xml:space="preserve">In lists containing emotional and perceptual oddballs we found that while transitions to </w:t>
      </w:r>
      <w:r w:rsidR="008F258C" w:rsidRPr="00B8344E">
        <w:rPr>
          <w:rFonts w:ascii="Arial" w:hAnsi="Arial" w:cs="Arial"/>
          <w:lang w:val="en-US"/>
        </w:rPr>
        <w:t>both types of</w:t>
      </w:r>
      <w:r w:rsidRPr="00B8344E">
        <w:rPr>
          <w:rFonts w:ascii="Arial" w:hAnsi="Arial" w:cs="Arial"/>
          <w:lang w:val="en-US"/>
        </w:rPr>
        <w:t xml:space="preserve"> oddballs preserved a contiguity effect, </w:t>
      </w:r>
      <w:r w:rsidR="0074033E" w:rsidRPr="00B8344E">
        <w:rPr>
          <w:rFonts w:ascii="Arial" w:hAnsi="Arial" w:cs="Arial"/>
          <w:lang w:val="en-US"/>
        </w:rPr>
        <w:t>transitions from emotional oddballs showed a forward-enhancement</w:t>
      </w:r>
      <w:r w:rsidRPr="00B8344E">
        <w:rPr>
          <w:rFonts w:ascii="Arial" w:hAnsi="Arial" w:cs="Arial"/>
          <w:lang w:val="en-US"/>
        </w:rPr>
        <w:t xml:space="preserve"> (Fig. 3C). </w:t>
      </w:r>
      <w:r w:rsidR="00EB7E21">
        <w:rPr>
          <w:rFonts w:ascii="Arial" w:hAnsi="Arial" w:cs="Arial"/>
          <w:lang w:val="en-US"/>
        </w:rPr>
        <w:t>T</w:t>
      </w:r>
      <w:r w:rsidRPr="00B8344E">
        <w:rPr>
          <w:rFonts w:ascii="Arial" w:hAnsi="Arial" w:cs="Arial"/>
          <w:lang w:val="en-US"/>
        </w:rPr>
        <w:t xml:space="preserve">ransitions </w:t>
      </w:r>
      <w:r w:rsidRPr="00B8344E">
        <w:rPr>
          <w:rFonts w:ascii="Arial" w:hAnsi="Arial" w:cs="Arial"/>
          <w:i/>
          <w:iCs/>
          <w:lang w:val="en-US"/>
        </w:rPr>
        <w:t>from</w:t>
      </w:r>
      <w:r w:rsidRPr="00B8344E">
        <w:rPr>
          <w:rFonts w:ascii="Arial" w:hAnsi="Arial" w:cs="Arial"/>
          <w:lang w:val="en-US"/>
        </w:rPr>
        <w:t xml:space="preserve"> emotional oddballs showed an enhancement in the CRP curves which was not present in transitions </w:t>
      </w:r>
      <w:r w:rsidRPr="00B8344E">
        <w:rPr>
          <w:rFonts w:ascii="Arial" w:hAnsi="Arial" w:cs="Arial"/>
          <w:i/>
          <w:iCs/>
          <w:lang w:val="en-US"/>
        </w:rPr>
        <w:t>from</w:t>
      </w:r>
      <w:r w:rsidRPr="00B8344E">
        <w:rPr>
          <w:rFonts w:ascii="Arial" w:hAnsi="Arial" w:cs="Arial"/>
          <w:lang w:val="en-US"/>
        </w:rPr>
        <w:t xml:space="preserve"> perceptual oddballs. We next test</w:t>
      </w:r>
      <w:r w:rsidR="00215F05" w:rsidRPr="00B8344E">
        <w:rPr>
          <w:rFonts w:ascii="Arial" w:hAnsi="Arial" w:cs="Arial"/>
          <w:lang w:val="en-US"/>
        </w:rPr>
        <w:t>ed</w:t>
      </w:r>
      <w:r w:rsidRPr="00B8344E">
        <w:rPr>
          <w:rFonts w:ascii="Arial" w:hAnsi="Arial" w:cs="Arial"/>
          <w:lang w:val="en-US"/>
        </w:rPr>
        <w:t xml:space="preserve"> whether this CRP enhancement in transitions from emotional oddballs (</w:t>
      </w:r>
      <w:r w:rsidR="00215F05" w:rsidRPr="00B8344E">
        <w:rPr>
          <w:rFonts w:ascii="Arial" w:hAnsi="Arial" w:cs="Arial"/>
          <w:lang w:val="en-US"/>
        </w:rPr>
        <w:t>e</w:t>
      </w:r>
      <w:r w:rsidRPr="00B8344E">
        <w:rPr>
          <w:rFonts w:ascii="Arial" w:hAnsi="Arial" w:cs="Arial"/>
          <w:lang w:val="en-US"/>
        </w:rPr>
        <w:t xml:space="preserve">specially at lag +1) </w:t>
      </w:r>
      <w:r w:rsidR="00215F05" w:rsidRPr="00B8344E">
        <w:rPr>
          <w:rFonts w:ascii="Arial" w:hAnsi="Arial" w:cs="Arial"/>
          <w:lang w:val="en-US"/>
        </w:rPr>
        <w:t xml:space="preserve">could contribute to emotion-induced </w:t>
      </w:r>
      <w:r w:rsidRPr="00B8344E">
        <w:rPr>
          <w:rFonts w:ascii="Arial" w:hAnsi="Arial" w:cs="Arial"/>
          <w:lang w:val="en-US"/>
        </w:rPr>
        <w:t>retrograde amnesia</w:t>
      </w:r>
      <w:r w:rsidR="00B41299" w:rsidRPr="00B8344E">
        <w:rPr>
          <w:rFonts w:ascii="Arial" w:hAnsi="Arial" w:cs="Arial"/>
          <w:lang w:val="en-US"/>
        </w:rPr>
        <w:t xml:space="preserve"> – observed in previous experiments </w:t>
      </w:r>
      <w:r w:rsidR="00B41299" w:rsidRPr="00B8344E">
        <w:rPr>
          <w:rFonts w:ascii="Arial" w:hAnsi="Arial" w:cs="Arial"/>
          <w:lang w:val="en-US"/>
        </w:rPr>
        <w:lastRenderedPageBreak/>
        <w:t>employing the current task –</w:t>
      </w:r>
      <w:r w:rsidRPr="00B8344E">
        <w:rPr>
          <w:rFonts w:ascii="Arial" w:hAnsi="Arial" w:cs="Arial"/>
          <w:lang w:val="en-US"/>
        </w:rPr>
        <w:t xml:space="preserve"> for the items presented just before emotional oddballs (</w:t>
      </w:r>
      <w:r w:rsidR="00B41299" w:rsidRPr="00B8344E">
        <w:rPr>
          <w:rFonts w:ascii="Arial" w:hAnsi="Arial" w:cs="Arial"/>
          <w:lang w:val="en-US"/>
        </w:rPr>
        <w:t>“</w:t>
      </w:r>
      <w:r w:rsidRPr="00B8344E">
        <w:rPr>
          <w:rFonts w:ascii="Arial" w:hAnsi="Arial" w:cs="Arial"/>
          <w:lang w:val="en-US"/>
        </w:rPr>
        <w:t>E-1</w:t>
      </w:r>
      <w:r w:rsidR="00B41299" w:rsidRPr="00B8344E">
        <w:rPr>
          <w:rFonts w:ascii="Arial" w:hAnsi="Arial" w:cs="Arial"/>
          <w:lang w:val="en-US"/>
        </w:rPr>
        <w:t>”</w:t>
      </w:r>
      <w:r w:rsidRPr="00B8344E">
        <w:rPr>
          <w:rFonts w:ascii="Arial" w:hAnsi="Arial" w:cs="Arial"/>
          <w:lang w:val="en-US"/>
        </w:rPr>
        <w:t xml:space="preserve"> items). </w:t>
      </w:r>
      <w:r w:rsidR="009B28F1" w:rsidRPr="00B8344E">
        <w:rPr>
          <w:rFonts w:ascii="Arial" w:hAnsi="Arial" w:cs="Arial"/>
          <w:lang w:val="en-US"/>
        </w:rPr>
        <w:t xml:space="preserve">That is, if the emotional oddball is likely to be recalled, and this evokes a forward bias to recall items </w:t>
      </w:r>
      <w:r w:rsidR="00AD486C" w:rsidRPr="00B8344E">
        <w:rPr>
          <w:rFonts w:ascii="Arial" w:hAnsi="Arial" w:cs="Arial"/>
          <w:lang w:val="en-US"/>
        </w:rPr>
        <w:t xml:space="preserve">presented </w:t>
      </w:r>
      <w:r w:rsidR="009B28F1" w:rsidRPr="00B8344E">
        <w:rPr>
          <w:rFonts w:ascii="Arial" w:hAnsi="Arial" w:cs="Arial"/>
          <w:lang w:val="en-US"/>
        </w:rPr>
        <w:t>after the E item</w:t>
      </w:r>
      <w:r w:rsidR="00AD486C" w:rsidRPr="00B8344E">
        <w:rPr>
          <w:rFonts w:ascii="Arial" w:hAnsi="Arial" w:cs="Arial"/>
          <w:lang w:val="en-US"/>
        </w:rPr>
        <w:t xml:space="preserve"> at encoding</w:t>
      </w:r>
      <w:r w:rsidR="009B28F1" w:rsidRPr="00B8344E">
        <w:rPr>
          <w:rFonts w:ascii="Arial" w:hAnsi="Arial" w:cs="Arial"/>
          <w:lang w:val="en-US"/>
        </w:rPr>
        <w:t xml:space="preserve">, this could potentially lead to a reduced recall for items preceding the E oddball. </w:t>
      </w:r>
      <w:r w:rsidR="00B41299" w:rsidRPr="00B8344E">
        <w:rPr>
          <w:rFonts w:ascii="Arial" w:hAnsi="Arial" w:cs="Arial"/>
          <w:lang w:val="en-US"/>
        </w:rPr>
        <w:t xml:space="preserve">However, in the current Spanish version of this task, </w:t>
      </w:r>
      <w:r w:rsidR="00AD486C" w:rsidRPr="00B8344E">
        <w:rPr>
          <w:rFonts w:ascii="Arial" w:hAnsi="Arial" w:cs="Arial"/>
          <w:lang w:val="en-US"/>
        </w:rPr>
        <w:t>no</w:t>
      </w:r>
      <w:r w:rsidRPr="00B8344E">
        <w:rPr>
          <w:rFonts w:ascii="Arial" w:hAnsi="Arial" w:cs="Arial"/>
          <w:lang w:val="en-US"/>
        </w:rPr>
        <w:t xml:space="preserve"> retrograde </w:t>
      </w:r>
      <w:r w:rsidR="00AD486C" w:rsidRPr="00B8344E">
        <w:rPr>
          <w:rFonts w:ascii="Arial" w:hAnsi="Arial" w:cs="Arial"/>
          <w:lang w:val="en-US"/>
        </w:rPr>
        <w:t>odbball</w:t>
      </w:r>
      <w:r w:rsidR="00B41299" w:rsidRPr="00B8344E">
        <w:rPr>
          <w:rFonts w:ascii="Arial" w:hAnsi="Arial" w:cs="Arial"/>
          <w:lang w:val="en-US"/>
        </w:rPr>
        <w:t xml:space="preserve">-1 </w:t>
      </w:r>
      <w:r w:rsidRPr="00B8344E">
        <w:rPr>
          <w:rFonts w:ascii="Arial" w:hAnsi="Arial" w:cs="Arial"/>
          <w:lang w:val="en-US"/>
        </w:rPr>
        <w:t>effect</w:t>
      </w:r>
      <w:r w:rsidR="00AD486C" w:rsidRPr="00B8344E">
        <w:rPr>
          <w:rFonts w:ascii="Arial" w:hAnsi="Arial" w:cs="Arial"/>
          <w:lang w:val="en-US"/>
        </w:rPr>
        <w:t>s</w:t>
      </w:r>
      <w:r w:rsidR="00B41299" w:rsidRPr="00B8344E">
        <w:rPr>
          <w:rFonts w:ascii="Arial" w:hAnsi="Arial" w:cs="Arial"/>
          <w:lang w:val="en-US"/>
        </w:rPr>
        <w:t xml:space="preserve"> </w:t>
      </w:r>
      <w:r w:rsidR="00AD486C" w:rsidRPr="00B8344E">
        <w:rPr>
          <w:rFonts w:ascii="Arial" w:hAnsi="Arial" w:cs="Arial"/>
          <w:lang w:val="en-US"/>
        </w:rPr>
        <w:t xml:space="preserve">were </w:t>
      </w:r>
      <w:r w:rsidRPr="00B8344E">
        <w:rPr>
          <w:rFonts w:ascii="Arial" w:hAnsi="Arial" w:cs="Arial"/>
          <w:lang w:val="en-US"/>
        </w:rPr>
        <w:t xml:space="preserve">observed </w:t>
      </w:r>
      <w:r w:rsidR="00976353" w:rsidRPr="00B8344E">
        <w:rPr>
          <w:rFonts w:ascii="Arial" w:hAnsi="Arial" w:cs="Arial"/>
          <w:lang w:val="en-US"/>
        </w:rPr>
        <w:t xml:space="preserve">(Fig. </w:t>
      </w:r>
      <w:r w:rsidR="00CE034B" w:rsidRPr="00B8344E">
        <w:rPr>
          <w:rFonts w:ascii="Arial" w:hAnsi="Arial" w:cs="Arial"/>
          <w:lang w:val="en-US"/>
        </w:rPr>
        <w:t>S</w:t>
      </w:r>
      <w:r w:rsidR="00A50DDE" w:rsidRPr="00B8344E">
        <w:rPr>
          <w:rFonts w:ascii="Arial" w:hAnsi="Arial" w:cs="Arial"/>
          <w:lang w:val="en-US"/>
        </w:rPr>
        <w:t>2</w:t>
      </w:r>
      <w:r w:rsidR="00976353" w:rsidRPr="00B8344E">
        <w:rPr>
          <w:rFonts w:ascii="Arial" w:hAnsi="Arial" w:cs="Arial"/>
          <w:lang w:val="en-US"/>
        </w:rPr>
        <w:t>)</w:t>
      </w:r>
      <w:r w:rsidR="00425198">
        <w:rPr>
          <w:rFonts w:ascii="Arial" w:hAnsi="Arial" w:cs="Arial"/>
          <w:lang w:val="en-US"/>
        </w:rPr>
        <w:t>. That is</w:t>
      </w:r>
      <w:r w:rsidR="00AD486C" w:rsidRPr="00B8344E">
        <w:rPr>
          <w:rFonts w:ascii="Arial" w:hAnsi="Arial" w:cs="Arial"/>
          <w:lang w:val="en-US"/>
        </w:rPr>
        <w:t>,</w:t>
      </w:r>
      <w:r w:rsidR="00425198">
        <w:rPr>
          <w:rFonts w:ascii="Arial" w:hAnsi="Arial" w:cs="Arial"/>
          <w:lang w:val="en-US"/>
        </w:rPr>
        <w:t xml:space="preserve"> </w:t>
      </w:r>
      <w:r w:rsidR="00D7232E" w:rsidRPr="00B8344E">
        <w:rPr>
          <w:rFonts w:ascii="Arial" w:hAnsi="Arial" w:cs="Arial"/>
          <w:lang w:val="en-US"/>
        </w:rPr>
        <w:t>E-1 item</w:t>
      </w:r>
      <w:r w:rsidR="00747E0F">
        <w:rPr>
          <w:rFonts w:ascii="Arial" w:hAnsi="Arial" w:cs="Arial"/>
          <w:lang w:val="en-US"/>
        </w:rPr>
        <w:t xml:space="preserve"> </w:t>
      </w:r>
      <w:r w:rsidR="00D7232E" w:rsidRPr="00B8344E">
        <w:rPr>
          <w:rFonts w:ascii="Arial" w:hAnsi="Arial" w:cs="Arial"/>
          <w:lang w:val="en-US"/>
        </w:rPr>
        <w:t>recall</w:t>
      </w:r>
      <w:r w:rsidR="00AD486C" w:rsidRPr="00B8344E">
        <w:rPr>
          <w:rFonts w:ascii="Arial" w:hAnsi="Arial" w:cs="Arial"/>
          <w:lang w:val="en-US"/>
        </w:rPr>
        <w:t xml:space="preserve"> performance was not</w:t>
      </w:r>
      <w:r w:rsidR="00D7232E" w:rsidRPr="00B8344E">
        <w:rPr>
          <w:rFonts w:ascii="Arial" w:hAnsi="Arial" w:cs="Arial"/>
          <w:lang w:val="en-US"/>
        </w:rPr>
        <w:t xml:space="preserve"> different </w:t>
      </w:r>
      <w:r w:rsidR="00AD486C" w:rsidRPr="00B8344E">
        <w:rPr>
          <w:rFonts w:ascii="Arial" w:hAnsi="Arial" w:cs="Arial"/>
          <w:lang w:val="en-US"/>
        </w:rPr>
        <w:t>from that of</w:t>
      </w:r>
      <w:r w:rsidR="00D7232E" w:rsidRPr="00B8344E">
        <w:rPr>
          <w:rFonts w:ascii="Arial" w:hAnsi="Arial" w:cs="Arial"/>
          <w:lang w:val="en-US"/>
        </w:rPr>
        <w:t xml:space="preserve"> control items</w:t>
      </w:r>
      <w:r w:rsidR="009B28F1" w:rsidRPr="00B8344E">
        <w:rPr>
          <w:rFonts w:ascii="Arial" w:hAnsi="Arial" w:cs="Arial"/>
          <w:lang w:val="en-US"/>
        </w:rPr>
        <w:t xml:space="preserve"> </w:t>
      </w:r>
      <w:r w:rsidR="00D7232E" w:rsidRPr="00B8344E">
        <w:rPr>
          <w:rFonts w:ascii="Arial" w:hAnsi="Arial" w:cs="Arial"/>
          <w:lang w:val="en-US"/>
        </w:rPr>
        <w:t>(Fig. S2).</w:t>
      </w:r>
      <w:r w:rsidR="001D50D7" w:rsidRPr="00B8344E">
        <w:rPr>
          <w:rFonts w:ascii="Arial" w:hAnsi="Arial" w:cs="Arial"/>
          <w:lang w:val="en-US"/>
        </w:rPr>
        <w:t xml:space="preserve"> </w:t>
      </w:r>
      <w:r w:rsidR="00AD486C" w:rsidRPr="00B8344E">
        <w:rPr>
          <w:rFonts w:ascii="Arial" w:hAnsi="Arial" w:cs="Arial"/>
          <w:lang w:val="en-US"/>
        </w:rPr>
        <w:t>There was no</w:t>
      </w:r>
      <w:r w:rsidR="009B28F1" w:rsidRPr="00B8344E">
        <w:rPr>
          <w:rFonts w:ascii="Arial" w:hAnsi="Arial" w:cs="Arial"/>
          <w:lang w:val="en-US"/>
        </w:rPr>
        <w:t xml:space="preserve"> between-subject </w:t>
      </w:r>
      <w:r w:rsidRPr="00B8344E">
        <w:rPr>
          <w:rFonts w:ascii="Arial" w:hAnsi="Arial" w:cs="Arial"/>
          <w:lang w:val="en-US"/>
        </w:rPr>
        <w:t>correlation</w:t>
      </w:r>
      <w:r w:rsidR="009B28F1" w:rsidRPr="00B8344E">
        <w:rPr>
          <w:rFonts w:ascii="Arial" w:hAnsi="Arial" w:cs="Arial"/>
          <w:lang w:val="en-US"/>
        </w:rPr>
        <w:t xml:space="preserve"> </w:t>
      </w:r>
      <w:r w:rsidRPr="00B8344E">
        <w:rPr>
          <w:rFonts w:ascii="Arial" w:hAnsi="Arial" w:cs="Arial"/>
          <w:lang w:val="en-US"/>
        </w:rPr>
        <w:t xml:space="preserve">between E-1 normalized recall and lag +1 values transitions </w:t>
      </w:r>
      <w:r w:rsidRPr="00B8344E">
        <w:rPr>
          <w:rFonts w:ascii="Arial" w:hAnsi="Arial" w:cs="Arial"/>
          <w:i/>
          <w:iCs/>
          <w:lang w:val="en-US"/>
        </w:rPr>
        <w:t>from</w:t>
      </w:r>
      <w:r w:rsidRPr="00B8344E">
        <w:rPr>
          <w:rFonts w:ascii="Arial" w:hAnsi="Arial" w:cs="Arial"/>
          <w:lang w:val="en-US"/>
        </w:rPr>
        <w:t xml:space="preserve"> emotional oddball (</w:t>
      </w:r>
      <w:r w:rsidR="00B41299" w:rsidRPr="00B8344E">
        <w:rPr>
          <w:rFonts w:ascii="Arial" w:hAnsi="Arial" w:cs="Arial"/>
          <w:lang w:val="en-US"/>
        </w:rPr>
        <w:t xml:space="preserve">Spearman’s </w:t>
      </w:r>
      <w:r w:rsidRPr="00B8344E">
        <w:rPr>
          <w:rFonts w:ascii="Arial" w:hAnsi="Arial" w:cs="Arial"/>
          <w:lang w:val="en-US"/>
        </w:rPr>
        <w:t>rho=-0.04, p=0.76) (Fig. S</w:t>
      </w:r>
      <w:r w:rsidR="00A50DDE" w:rsidRPr="00B8344E">
        <w:rPr>
          <w:rFonts w:ascii="Arial" w:hAnsi="Arial" w:cs="Arial"/>
          <w:lang w:val="en-US"/>
        </w:rPr>
        <w:t>3</w:t>
      </w:r>
      <w:r w:rsidRPr="00B8344E">
        <w:rPr>
          <w:rFonts w:ascii="Arial" w:hAnsi="Arial" w:cs="Arial"/>
          <w:lang w:val="en-US"/>
        </w:rPr>
        <w:t xml:space="preserve">). </w:t>
      </w:r>
    </w:p>
    <w:p w14:paraId="5073D92D" w14:textId="5F4A5F8C" w:rsidR="00D466E4" w:rsidRPr="00C25575" w:rsidRDefault="00D466E4" w:rsidP="00D466E4">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DISCUSSION</w:t>
      </w:r>
      <w:r w:rsidR="002F09DE" w:rsidRPr="00C25575">
        <w:rPr>
          <w:rFonts w:ascii="Arial" w:hAnsi="Arial" w:cs="Arial"/>
          <w:b/>
          <w:bCs/>
          <w:color w:val="auto"/>
          <w:sz w:val="24"/>
          <w:szCs w:val="24"/>
          <w:lang w:val="en-US"/>
        </w:rPr>
        <w:t xml:space="preserve"> </w:t>
      </w:r>
    </w:p>
    <w:p w14:paraId="730B23EB" w14:textId="0D6DE669" w:rsidR="00D466E4" w:rsidRPr="00B8344E" w:rsidRDefault="00D466E4" w:rsidP="00D466E4">
      <w:pPr>
        <w:rPr>
          <w:lang w:val="en-US"/>
        </w:rPr>
      </w:pPr>
    </w:p>
    <w:p w14:paraId="2ED5AD3D" w14:textId="217CC574" w:rsidR="00472815" w:rsidRPr="00B8344E" w:rsidRDefault="00334520" w:rsidP="00EA2708">
      <w:pPr>
        <w:spacing w:line="480" w:lineRule="auto"/>
        <w:ind w:firstLine="360"/>
        <w:jc w:val="both"/>
        <w:rPr>
          <w:rFonts w:ascii="Arial" w:hAnsi="Arial" w:cs="Arial"/>
          <w:lang w:val="en-US"/>
        </w:rPr>
      </w:pPr>
      <w:r w:rsidRPr="00B8344E">
        <w:rPr>
          <w:rFonts w:ascii="Arial" w:hAnsi="Arial" w:cs="Arial"/>
          <w:lang w:val="en-US"/>
        </w:rPr>
        <w:t>W</w:t>
      </w:r>
      <w:r w:rsidR="002C17CD" w:rsidRPr="00B8344E">
        <w:rPr>
          <w:rFonts w:ascii="Arial" w:hAnsi="Arial" w:cs="Arial"/>
          <w:lang w:val="en-US"/>
        </w:rPr>
        <w:t xml:space="preserve">e </w:t>
      </w:r>
      <w:r w:rsidR="002A2F21" w:rsidRPr="00B8344E">
        <w:rPr>
          <w:rFonts w:ascii="Arial" w:hAnsi="Arial" w:cs="Arial"/>
          <w:lang w:val="en-US"/>
        </w:rPr>
        <w:t>calculated CRP curves</w:t>
      </w:r>
      <w:r w:rsidR="0096285B" w:rsidRPr="00B8344E">
        <w:rPr>
          <w:rFonts w:ascii="Arial" w:hAnsi="Arial" w:cs="Arial"/>
          <w:lang w:val="en-US"/>
        </w:rPr>
        <w:t xml:space="preserve"> on recalled items from an oddball paradigm that </w:t>
      </w:r>
      <w:r w:rsidR="009E0B14" w:rsidRPr="00B8344E">
        <w:rPr>
          <w:rFonts w:ascii="Arial" w:hAnsi="Arial" w:cs="Arial"/>
          <w:lang w:val="en-US"/>
        </w:rPr>
        <w:t xml:space="preserve">employed </w:t>
      </w:r>
      <w:r w:rsidR="0096285B" w:rsidRPr="00B8344E">
        <w:rPr>
          <w:rFonts w:ascii="Arial" w:hAnsi="Arial" w:cs="Arial"/>
          <w:lang w:val="en-US"/>
        </w:rPr>
        <w:t>word</w:t>
      </w:r>
      <w:r w:rsidR="009E0B14" w:rsidRPr="00B8344E">
        <w:rPr>
          <w:rFonts w:ascii="Arial" w:hAnsi="Arial" w:cs="Arial"/>
          <w:lang w:val="en-US"/>
        </w:rPr>
        <w:t xml:space="preserve"> </w:t>
      </w:r>
      <w:r w:rsidR="007837D2" w:rsidRPr="00B8344E">
        <w:rPr>
          <w:rFonts w:ascii="Arial" w:hAnsi="Arial" w:cs="Arial"/>
          <w:lang w:val="en-US"/>
        </w:rPr>
        <w:t>lists contain</w:t>
      </w:r>
      <w:r w:rsidR="009B28F1" w:rsidRPr="00B8344E">
        <w:rPr>
          <w:rFonts w:ascii="Arial" w:hAnsi="Arial" w:cs="Arial"/>
          <w:lang w:val="en-US"/>
        </w:rPr>
        <w:t>ing</w:t>
      </w:r>
      <w:r w:rsidR="007837D2" w:rsidRPr="00B8344E">
        <w:rPr>
          <w:rFonts w:ascii="Arial" w:hAnsi="Arial" w:cs="Arial"/>
          <w:lang w:val="en-US"/>
        </w:rPr>
        <w:t xml:space="preserve"> either an emotional oddball (aversive in content) or a perceptual oddball (presented in a different font).</w:t>
      </w:r>
      <w:r w:rsidR="006A7BE0" w:rsidRPr="00B8344E">
        <w:rPr>
          <w:rFonts w:ascii="Arial" w:hAnsi="Arial" w:cs="Arial"/>
          <w:lang w:val="en-US"/>
        </w:rPr>
        <w:t xml:space="preserve"> </w:t>
      </w:r>
      <w:r w:rsidR="00295F06" w:rsidRPr="00B8344E">
        <w:rPr>
          <w:rFonts w:ascii="Arial" w:hAnsi="Arial" w:cs="Arial"/>
          <w:lang w:val="en-US"/>
        </w:rPr>
        <w:t>O</w:t>
      </w:r>
      <w:r w:rsidR="006A7BE0" w:rsidRPr="00B8344E">
        <w:rPr>
          <w:rFonts w:ascii="Arial" w:hAnsi="Arial" w:cs="Arial"/>
          <w:lang w:val="en-US"/>
        </w:rPr>
        <w:t>verall</w:t>
      </w:r>
      <w:r w:rsidR="00DD6AA0" w:rsidRPr="00B8344E">
        <w:rPr>
          <w:rFonts w:ascii="Arial" w:hAnsi="Arial" w:cs="Arial"/>
          <w:lang w:val="en-US"/>
        </w:rPr>
        <w:t>,</w:t>
      </w:r>
      <w:r w:rsidR="006A7BE0" w:rsidRPr="00B8344E">
        <w:rPr>
          <w:rFonts w:ascii="Arial" w:hAnsi="Arial" w:cs="Arial"/>
          <w:lang w:val="en-US"/>
        </w:rPr>
        <w:t xml:space="preserve"> </w:t>
      </w:r>
      <w:r w:rsidR="009E0B14" w:rsidRPr="00B8344E">
        <w:rPr>
          <w:rFonts w:ascii="Arial" w:hAnsi="Arial" w:cs="Arial"/>
          <w:lang w:val="en-US"/>
        </w:rPr>
        <w:t xml:space="preserve">analysis of </w:t>
      </w:r>
      <w:r w:rsidR="006A7BE0" w:rsidRPr="00B8344E">
        <w:rPr>
          <w:rFonts w:ascii="Arial" w:hAnsi="Arial" w:cs="Arial"/>
          <w:lang w:val="en-US"/>
        </w:rPr>
        <w:t>CRP curves showed preserved key properties of free recall</w:t>
      </w:r>
      <w:r w:rsidR="009E0B14" w:rsidRPr="00B8344E">
        <w:rPr>
          <w:rFonts w:ascii="Arial" w:hAnsi="Arial" w:cs="Arial"/>
          <w:lang w:val="en-US"/>
        </w:rPr>
        <w:t>,</w:t>
      </w:r>
      <w:r w:rsidR="006A7BE0" w:rsidRPr="00B8344E">
        <w:rPr>
          <w:rFonts w:ascii="Arial" w:hAnsi="Arial" w:cs="Arial"/>
          <w:lang w:val="en-US"/>
        </w:rPr>
        <w:t xml:space="preserve"> in which </w:t>
      </w:r>
      <w:r w:rsidR="009B28F1" w:rsidRPr="00B8344E">
        <w:rPr>
          <w:rFonts w:ascii="Arial" w:hAnsi="Arial" w:cs="Arial"/>
          <w:lang w:val="en-US"/>
        </w:rPr>
        <w:t xml:space="preserve">items </w:t>
      </w:r>
      <w:r w:rsidR="006A7BE0" w:rsidRPr="00B8344E">
        <w:rPr>
          <w:rFonts w:ascii="Arial" w:hAnsi="Arial" w:cs="Arial"/>
          <w:lang w:val="en-US"/>
        </w:rPr>
        <w:t xml:space="preserve">contiguous </w:t>
      </w:r>
      <w:r w:rsidR="009B28F1" w:rsidRPr="00B8344E">
        <w:rPr>
          <w:rFonts w:ascii="Arial" w:hAnsi="Arial" w:cs="Arial"/>
          <w:lang w:val="en-US"/>
        </w:rPr>
        <w:t xml:space="preserve">at encoding </w:t>
      </w:r>
      <w:r w:rsidR="006A7BE0" w:rsidRPr="00B8344E">
        <w:rPr>
          <w:rFonts w:ascii="Arial" w:hAnsi="Arial" w:cs="Arial"/>
          <w:lang w:val="en-US"/>
        </w:rPr>
        <w:t xml:space="preserve">are </w:t>
      </w:r>
      <w:r w:rsidR="009B28F1" w:rsidRPr="00B8344E">
        <w:rPr>
          <w:rFonts w:ascii="Arial" w:hAnsi="Arial" w:cs="Arial"/>
          <w:lang w:val="en-US"/>
        </w:rPr>
        <w:t xml:space="preserve">more likely to be </w:t>
      </w:r>
      <w:r w:rsidR="006A7BE0" w:rsidRPr="00B8344E">
        <w:rPr>
          <w:rFonts w:ascii="Arial" w:hAnsi="Arial" w:cs="Arial"/>
          <w:lang w:val="en-US"/>
        </w:rPr>
        <w:t>recalled</w:t>
      </w:r>
      <w:r w:rsidR="009B28F1" w:rsidRPr="00B8344E">
        <w:rPr>
          <w:rFonts w:ascii="Arial" w:hAnsi="Arial" w:cs="Arial"/>
          <w:lang w:val="en-US"/>
        </w:rPr>
        <w:t xml:space="preserve"> together</w:t>
      </w:r>
      <w:r w:rsidR="006A7BE0" w:rsidRPr="00B8344E">
        <w:rPr>
          <w:rFonts w:ascii="Arial" w:hAnsi="Arial" w:cs="Arial"/>
          <w:lang w:val="en-US"/>
        </w:rPr>
        <w:t xml:space="preserve"> and more so in the forwards direction</w:t>
      </w:r>
      <w:r w:rsidR="00A362B0" w:rsidRPr="00B8344E">
        <w:rPr>
          <w:rFonts w:ascii="Arial" w:hAnsi="Arial" w:cs="Arial"/>
          <w:lang w:val="en-US"/>
        </w:rPr>
        <w:t xml:space="preserve"> </w:t>
      </w:r>
      <w:r w:rsidR="00A362B0"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{"citationItems":[{"id":"ITEM-1","itemData":{"DOI":"https://doi.org/10.3758/BF03197276","author":[{"dropping-particle":"","family":"Kahana","given":"Michael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sidRPr="00B8344E">
        <w:rPr>
          <w:rFonts w:ascii="Arial" w:hAnsi="Arial" w:cs="Arial"/>
          <w:lang w:val="en-US"/>
        </w:rPr>
        <w:fldChar w:fldCharType="separate"/>
      </w:r>
      <w:r w:rsidR="00541C3C" w:rsidRPr="00B8344E">
        <w:rPr>
          <w:rFonts w:ascii="Arial" w:hAnsi="Arial" w:cs="Arial"/>
          <w:noProof/>
          <w:lang w:val="en-US"/>
        </w:rPr>
        <w:t>(Kahana, 1996)</w:t>
      </w:r>
      <w:r w:rsidR="00A362B0" w:rsidRPr="00B8344E">
        <w:rPr>
          <w:rFonts w:ascii="Arial" w:hAnsi="Arial" w:cs="Arial"/>
          <w:lang w:val="en-US"/>
        </w:rPr>
        <w:fldChar w:fldCharType="end"/>
      </w:r>
      <w:r w:rsidR="006A7BE0" w:rsidRPr="00B8344E">
        <w:rPr>
          <w:rFonts w:ascii="Arial" w:hAnsi="Arial" w:cs="Arial"/>
          <w:lang w:val="en-US"/>
        </w:rPr>
        <w:t>.</w:t>
      </w:r>
      <w:r w:rsidR="00A362B0" w:rsidRPr="00B8344E">
        <w:rPr>
          <w:rFonts w:ascii="Arial" w:hAnsi="Arial" w:cs="Arial"/>
          <w:lang w:val="en-US"/>
        </w:rPr>
        <w:t xml:space="preserve"> We further looked at transitions to and from the oddballs to evaluate whether these </w:t>
      </w:r>
      <w:r w:rsidR="00295F06" w:rsidRPr="00B8344E">
        <w:rPr>
          <w:rFonts w:ascii="Arial" w:hAnsi="Arial" w:cs="Arial"/>
          <w:lang w:val="en-US"/>
        </w:rPr>
        <w:t xml:space="preserve">core </w:t>
      </w:r>
      <w:r w:rsidR="00A362B0" w:rsidRPr="00B8344E">
        <w:rPr>
          <w:rFonts w:ascii="Arial" w:hAnsi="Arial" w:cs="Arial"/>
          <w:lang w:val="en-US"/>
        </w:rPr>
        <w:t xml:space="preserve">properties </w:t>
      </w:r>
      <w:r w:rsidR="00F00392" w:rsidRPr="00B8344E">
        <w:rPr>
          <w:rFonts w:ascii="Arial" w:hAnsi="Arial" w:cs="Arial"/>
          <w:lang w:val="en-US"/>
        </w:rPr>
        <w:t>remained</w:t>
      </w:r>
      <w:r w:rsidR="00A362B0" w:rsidRPr="00B8344E">
        <w:rPr>
          <w:rFonts w:ascii="Arial" w:hAnsi="Arial" w:cs="Arial"/>
          <w:lang w:val="en-US"/>
        </w:rPr>
        <w:t xml:space="preserve"> present. Interestingly, </w:t>
      </w:r>
      <w:r w:rsidR="00874E88" w:rsidRPr="00B8344E">
        <w:rPr>
          <w:rFonts w:ascii="Arial" w:hAnsi="Arial" w:cs="Arial"/>
          <w:lang w:val="en-US"/>
        </w:rPr>
        <w:t xml:space="preserve">while we found that contiguity was maintained </w:t>
      </w:r>
      <w:r w:rsidR="009B28F1" w:rsidRPr="00B8344E">
        <w:rPr>
          <w:rFonts w:ascii="Arial" w:hAnsi="Arial" w:cs="Arial"/>
          <w:lang w:val="en-US"/>
        </w:rPr>
        <w:t>for both oddball types and transitions to and from oddballs</w:t>
      </w:r>
      <w:r w:rsidR="00791523" w:rsidRPr="00B8344E">
        <w:rPr>
          <w:rFonts w:ascii="Arial" w:hAnsi="Arial" w:cs="Arial"/>
          <w:lang w:val="en-US"/>
        </w:rPr>
        <w:t xml:space="preserve">, there </w:t>
      </w:r>
      <w:r w:rsidR="00176E55">
        <w:rPr>
          <w:rFonts w:ascii="Arial" w:hAnsi="Arial" w:cs="Arial"/>
          <w:lang w:val="en-US"/>
        </w:rPr>
        <w:t>were</w:t>
      </w:r>
      <w:r w:rsidR="00176E55" w:rsidRPr="00B8344E">
        <w:rPr>
          <w:rFonts w:ascii="Arial" w:hAnsi="Arial" w:cs="Arial"/>
          <w:lang w:val="en-US"/>
        </w:rPr>
        <w:t xml:space="preserve"> </w:t>
      </w:r>
      <w:r w:rsidR="00791523" w:rsidRPr="00B8344E">
        <w:rPr>
          <w:rFonts w:ascii="Arial" w:hAnsi="Arial" w:cs="Arial"/>
          <w:lang w:val="en-US"/>
        </w:rPr>
        <w:t>enhance</w:t>
      </w:r>
      <w:r w:rsidR="009B28F1" w:rsidRPr="00B8344E">
        <w:rPr>
          <w:rFonts w:ascii="Arial" w:hAnsi="Arial" w:cs="Arial"/>
          <w:lang w:val="en-US"/>
        </w:rPr>
        <w:t>d</w:t>
      </w:r>
      <w:r w:rsidR="00791523" w:rsidRPr="00B8344E">
        <w:rPr>
          <w:rFonts w:ascii="Arial" w:hAnsi="Arial" w:cs="Arial"/>
          <w:lang w:val="en-US"/>
        </w:rPr>
        <w:t xml:space="preserve"> CRP </w:t>
      </w:r>
      <w:r w:rsidR="00215F05" w:rsidRPr="00B8344E">
        <w:rPr>
          <w:rFonts w:ascii="Arial" w:hAnsi="Arial" w:cs="Arial"/>
          <w:lang w:val="en-US"/>
        </w:rPr>
        <w:t xml:space="preserve">forward </w:t>
      </w:r>
      <w:r w:rsidR="00791523" w:rsidRPr="00B8344E">
        <w:rPr>
          <w:rFonts w:ascii="Arial" w:hAnsi="Arial" w:cs="Arial"/>
          <w:lang w:val="en-US"/>
        </w:rPr>
        <w:t xml:space="preserve">transitions </w:t>
      </w:r>
      <w:r w:rsidR="00791523" w:rsidRPr="00B8344E">
        <w:rPr>
          <w:rFonts w:ascii="Arial" w:hAnsi="Arial" w:cs="Arial"/>
          <w:i/>
          <w:iCs/>
          <w:lang w:val="en-US"/>
        </w:rPr>
        <w:t>from</w:t>
      </w:r>
      <w:r w:rsidR="00791523" w:rsidRPr="00B8344E">
        <w:rPr>
          <w:rFonts w:ascii="Arial" w:hAnsi="Arial" w:cs="Arial"/>
          <w:lang w:val="en-US"/>
        </w:rPr>
        <w:t xml:space="preserve"> emotional oddballs which </w:t>
      </w:r>
      <w:r w:rsidR="00F31A87">
        <w:rPr>
          <w:rFonts w:ascii="Arial" w:hAnsi="Arial" w:cs="Arial"/>
          <w:lang w:val="en-US"/>
        </w:rPr>
        <w:t>were</w:t>
      </w:r>
      <w:r w:rsidR="00F31A87" w:rsidRPr="00B8344E">
        <w:rPr>
          <w:rFonts w:ascii="Arial" w:hAnsi="Arial" w:cs="Arial"/>
          <w:lang w:val="en-US"/>
        </w:rPr>
        <w:t xml:space="preserve"> </w:t>
      </w:r>
      <w:r w:rsidR="00791523" w:rsidRPr="00B8344E">
        <w:rPr>
          <w:rFonts w:ascii="Arial" w:hAnsi="Arial" w:cs="Arial"/>
          <w:lang w:val="en-US"/>
        </w:rPr>
        <w:t xml:space="preserve">not present in transitions </w:t>
      </w:r>
      <w:r w:rsidR="00791523" w:rsidRPr="00B8344E">
        <w:rPr>
          <w:rFonts w:ascii="Arial" w:hAnsi="Arial" w:cs="Arial"/>
          <w:i/>
          <w:iCs/>
          <w:lang w:val="en-US"/>
        </w:rPr>
        <w:t>from</w:t>
      </w:r>
      <w:r w:rsidR="00791523" w:rsidRPr="00B8344E">
        <w:rPr>
          <w:rFonts w:ascii="Arial" w:hAnsi="Arial" w:cs="Arial"/>
          <w:lang w:val="en-US"/>
        </w:rPr>
        <w:t xml:space="preserve"> perceptual oddballs. </w:t>
      </w:r>
      <w:r w:rsidR="00CD4CF7" w:rsidRPr="00B8344E">
        <w:rPr>
          <w:rFonts w:ascii="Arial" w:hAnsi="Arial" w:cs="Arial"/>
          <w:lang w:val="en-US"/>
        </w:rPr>
        <w:t xml:space="preserve">This forward enhancement </w:t>
      </w:r>
      <w:r w:rsidR="00DD6D0E" w:rsidRPr="00B8344E">
        <w:rPr>
          <w:rFonts w:ascii="Arial" w:hAnsi="Arial" w:cs="Arial"/>
          <w:lang w:val="en-US"/>
        </w:rPr>
        <w:t xml:space="preserve">could be </w:t>
      </w:r>
      <w:r w:rsidR="00DD6AA0" w:rsidRPr="00B8344E">
        <w:rPr>
          <w:rFonts w:ascii="Arial" w:hAnsi="Arial" w:cs="Arial"/>
          <w:lang w:val="en-US"/>
        </w:rPr>
        <w:t>time dependent</w:t>
      </w:r>
      <w:r w:rsidR="00CD4CF7" w:rsidRPr="00B8344E">
        <w:rPr>
          <w:rFonts w:ascii="Arial" w:hAnsi="Arial" w:cs="Arial"/>
          <w:lang w:val="en-US"/>
        </w:rPr>
        <w:t xml:space="preserve"> as it was present </w:t>
      </w:r>
      <w:r w:rsidR="00F67E8D" w:rsidRPr="00B8344E">
        <w:rPr>
          <w:rFonts w:ascii="Arial" w:hAnsi="Arial" w:cs="Arial"/>
          <w:lang w:val="en-US"/>
        </w:rPr>
        <w:t xml:space="preserve">at </w:t>
      </w:r>
      <w:r w:rsidR="00CD4CF7" w:rsidRPr="00B8344E">
        <w:rPr>
          <w:rFonts w:ascii="Arial" w:hAnsi="Arial" w:cs="Arial"/>
          <w:lang w:val="en-US"/>
        </w:rPr>
        <w:t>SOAs greater than 1 second</w:t>
      </w:r>
      <w:r w:rsidR="00DD6D0E" w:rsidRPr="00B8344E">
        <w:rPr>
          <w:rFonts w:ascii="Arial" w:hAnsi="Arial" w:cs="Arial"/>
          <w:lang w:val="en-US"/>
        </w:rPr>
        <w:t xml:space="preserve">, </w:t>
      </w:r>
      <w:r w:rsidR="00AD486C" w:rsidRPr="00B8344E">
        <w:rPr>
          <w:rFonts w:ascii="Arial" w:hAnsi="Arial" w:cs="Arial"/>
          <w:lang w:val="en-US"/>
        </w:rPr>
        <w:t>(on</w:t>
      </w:r>
      <w:r w:rsidR="00DD6D0E" w:rsidRPr="00B8344E">
        <w:rPr>
          <w:rFonts w:ascii="Arial" w:hAnsi="Arial" w:cs="Arial"/>
          <w:lang w:val="en-US"/>
        </w:rPr>
        <w:t xml:space="preserve"> visual inspection of the data</w:t>
      </w:r>
      <w:r w:rsidR="00AD486C" w:rsidRPr="00B8344E">
        <w:rPr>
          <w:rFonts w:ascii="Arial" w:hAnsi="Arial" w:cs="Arial"/>
          <w:lang w:val="en-US"/>
        </w:rPr>
        <w:t>)</w:t>
      </w:r>
      <w:r w:rsidR="007F2A42" w:rsidRPr="00B8344E">
        <w:rPr>
          <w:rFonts w:ascii="Arial" w:hAnsi="Arial" w:cs="Arial"/>
          <w:lang w:val="en-US"/>
        </w:rPr>
        <w:t xml:space="preserve">. </w:t>
      </w:r>
    </w:p>
    <w:p w14:paraId="5B2108E6" w14:textId="582C4CDB" w:rsidR="00796CED" w:rsidRPr="00B8344E" w:rsidRDefault="00D91AB3" w:rsidP="002F19E6">
      <w:pPr>
        <w:spacing w:line="480" w:lineRule="auto"/>
        <w:ind w:firstLine="360"/>
        <w:jc w:val="both"/>
        <w:rPr>
          <w:rFonts w:ascii="Arial" w:hAnsi="Arial" w:cs="Arial"/>
          <w:lang w:val="en-US"/>
        </w:rPr>
      </w:pPr>
      <w:r w:rsidRPr="00B8344E">
        <w:rPr>
          <w:rFonts w:ascii="Arial" w:hAnsi="Arial" w:cs="Arial"/>
          <w:lang w:val="en-US"/>
        </w:rPr>
        <w:t xml:space="preserve">Oddball recall occurred at a serial recall position </w:t>
      </w:r>
      <w:r w:rsidR="00D81543" w:rsidRPr="00B8344E">
        <w:rPr>
          <w:rFonts w:ascii="Arial" w:hAnsi="Arial" w:cs="Arial"/>
          <w:lang w:val="en-US"/>
        </w:rPr>
        <w:t>later</w:t>
      </w:r>
      <w:r w:rsidRPr="00B8344E">
        <w:rPr>
          <w:rFonts w:ascii="Arial" w:hAnsi="Arial" w:cs="Arial"/>
          <w:lang w:val="en-US"/>
        </w:rPr>
        <w:t xml:space="preserve"> </w:t>
      </w:r>
      <w:r w:rsidR="00D81543" w:rsidRPr="00B8344E">
        <w:rPr>
          <w:rFonts w:ascii="Arial" w:hAnsi="Arial" w:cs="Arial"/>
          <w:lang w:val="en-US"/>
        </w:rPr>
        <w:t>than</w:t>
      </w:r>
      <w:r w:rsidRPr="00B8344E">
        <w:rPr>
          <w:rFonts w:ascii="Arial" w:hAnsi="Arial" w:cs="Arial"/>
          <w:lang w:val="en-US"/>
        </w:rPr>
        <w:t xml:space="preserve"> predi</w:t>
      </w:r>
      <w:r w:rsidR="00D81543" w:rsidRPr="00B8344E">
        <w:rPr>
          <w:rFonts w:ascii="Arial" w:hAnsi="Arial" w:cs="Arial"/>
          <w:lang w:val="en-US"/>
        </w:rPr>
        <w:t xml:space="preserve">cted </w:t>
      </w:r>
      <w:r w:rsidR="006C7943" w:rsidRPr="00B8344E">
        <w:rPr>
          <w:rFonts w:ascii="Arial" w:hAnsi="Arial" w:cs="Arial"/>
          <w:lang w:val="en-US"/>
        </w:rPr>
        <w:fldChar w:fldCharType="begin" w:fldLock="1"/>
      </w:r>
      <w:r w:rsidR="00B038A5"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C7943" w:rsidRPr="00B8344E">
        <w:rPr>
          <w:rFonts w:ascii="Arial" w:hAnsi="Arial" w:cs="Arial"/>
          <w:lang w:val="en-US"/>
        </w:rPr>
        <w:fldChar w:fldCharType="separate"/>
      </w:r>
      <w:r w:rsidR="006C7943" w:rsidRPr="00B8344E">
        <w:rPr>
          <w:rFonts w:ascii="Arial" w:hAnsi="Arial" w:cs="Arial"/>
          <w:noProof/>
          <w:lang w:val="en-US"/>
        </w:rPr>
        <w:t>(Talmi et al., 2019)</w:t>
      </w:r>
      <w:r w:rsidR="006C7943" w:rsidRPr="00B8344E">
        <w:rPr>
          <w:rFonts w:ascii="Arial" w:hAnsi="Arial" w:cs="Arial"/>
          <w:lang w:val="en-US"/>
        </w:rPr>
        <w:fldChar w:fldCharType="end"/>
      </w:r>
      <w:r w:rsidR="006C7943" w:rsidRPr="00B8344E">
        <w:rPr>
          <w:rFonts w:ascii="Arial" w:hAnsi="Arial" w:cs="Arial"/>
          <w:lang w:val="en-US"/>
        </w:rPr>
        <w:t xml:space="preserve"> </w:t>
      </w:r>
      <w:r w:rsidR="00883291" w:rsidRPr="00B8344E">
        <w:rPr>
          <w:rFonts w:ascii="Arial" w:hAnsi="Arial" w:cs="Arial"/>
          <w:lang w:val="en-US"/>
        </w:rPr>
        <w:t xml:space="preserve">(Fig. </w:t>
      </w:r>
      <w:r w:rsidR="007F2A42" w:rsidRPr="00B8344E">
        <w:rPr>
          <w:rFonts w:ascii="Arial" w:hAnsi="Arial" w:cs="Arial"/>
          <w:lang w:val="en-US"/>
        </w:rPr>
        <w:t>1C</w:t>
      </w:r>
      <w:r w:rsidR="00883291" w:rsidRPr="00B8344E">
        <w:rPr>
          <w:rFonts w:ascii="Arial" w:hAnsi="Arial" w:cs="Arial"/>
          <w:lang w:val="en-US"/>
        </w:rPr>
        <w:t>)</w:t>
      </w:r>
      <w:r w:rsidR="00CC25F0">
        <w:rPr>
          <w:rFonts w:ascii="Arial" w:hAnsi="Arial" w:cs="Arial"/>
          <w:lang w:val="en-US"/>
        </w:rPr>
        <w:t>.</w:t>
      </w:r>
      <w:r w:rsidR="00883291" w:rsidRPr="00B8344E">
        <w:rPr>
          <w:rFonts w:ascii="Arial" w:hAnsi="Arial" w:cs="Arial"/>
          <w:lang w:val="en-US"/>
        </w:rPr>
        <w:t xml:space="preserve"> </w:t>
      </w:r>
      <w:r w:rsidR="005B7598" w:rsidRPr="00B8344E">
        <w:rPr>
          <w:rFonts w:ascii="Arial" w:hAnsi="Arial" w:cs="Arial"/>
          <w:lang w:val="en-US"/>
        </w:rPr>
        <w:t>T</w:t>
      </w:r>
      <w:r w:rsidR="00B51393" w:rsidRPr="00B8344E">
        <w:rPr>
          <w:rFonts w:ascii="Arial" w:hAnsi="Arial" w:cs="Arial"/>
          <w:lang w:val="en-US"/>
        </w:rPr>
        <w:t xml:space="preserve">he </w:t>
      </w:r>
      <w:proofErr w:type="spellStart"/>
      <w:r w:rsidR="00D81543" w:rsidRPr="00B8344E">
        <w:rPr>
          <w:rFonts w:ascii="Arial" w:hAnsi="Arial" w:cs="Arial"/>
          <w:lang w:val="en-US"/>
        </w:rPr>
        <w:t>eCMR</w:t>
      </w:r>
      <w:proofErr w:type="spellEnd"/>
      <w:r w:rsidR="008538C5" w:rsidRPr="00B8344E">
        <w:rPr>
          <w:rFonts w:ascii="Arial" w:hAnsi="Arial" w:cs="Arial"/>
          <w:lang w:val="en-US"/>
        </w:rPr>
        <w:t xml:space="preserve"> model</w:t>
      </w:r>
      <w:r w:rsidR="00B51393" w:rsidRPr="00B8344E">
        <w:rPr>
          <w:rFonts w:ascii="Arial" w:hAnsi="Arial" w:cs="Arial"/>
          <w:lang w:val="en-US"/>
        </w:rPr>
        <w:t xml:space="preserve"> </w:t>
      </w:r>
      <w:r w:rsidR="00425198">
        <w:rPr>
          <w:rFonts w:ascii="Arial" w:hAnsi="Arial" w:cs="Arial"/>
          <w:lang w:val="en-US"/>
        </w:rPr>
        <w:t xml:space="preserve">also </w:t>
      </w:r>
      <w:r w:rsidR="00B51393" w:rsidRPr="00B8344E">
        <w:rPr>
          <w:rFonts w:ascii="Arial" w:hAnsi="Arial" w:cs="Arial"/>
          <w:lang w:val="en-US"/>
        </w:rPr>
        <w:t>predicted that the presentation of an emotional item would decrease the CRP of items encoded following the oddball</w:t>
      </w:r>
      <w:r w:rsidR="00D81543" w:rsidRPr="00B8344E">
        <w:rPr>
          <w:rFonts w:ascii="Arial" w:hAnsi="Arial" w:cs="Arial"/>
          <w:lang w:val="en-US"/>
        </w:rPr>
        <w:t xml:space="preserve"> </w:t>
      </w:r>
      <w:r w:rsidR="00D81543" w:rsidRPr="00B8344E">
        <w:rPr>
          <w:rFonts w:ascii="Arial" w:hAnsi="Arial" w:cs="Arial"/>
          <w:lang w:val="en-US"/>
        </w:rPr>
        <w:fldChar w:fldCharType="begin" w:fldLock="1"/>
      </w:r>
      <w:r w:rsidR="000847F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sidRPr="00B8344E">
        <w:rPr>
          <w:rFonts w:ascii="Arial" w:hAnsi="Arial" w:cs="Arial"/>
          <w:lang w:val="en-US"/>
        </w:rPr>
        <w:fldChar w:fldCharType="separate"/>
      </w:r>
      <w:r w:rsidR="00D81543" w:rsidRPr="00B8344E">
        <w:rPr>
          <w:rFonts w:ascii="Arial" w:hAnsi="Arial" w:cs="Arial"/>
          <w:noProof/>
          <w:lang w:val="en-US"/>
        </w:rPr>
        <w:t xml:space="preserve">(Talmi et al., </w:t>
      </w:r>
      <w:r w:rsidR="00D81543" w:rsidRPr="00B8344E">
        <w:rPr>
          <w:rFonts w:ascii="Arial" w:hAnsi="Arial" w:cs="Arial"/>
          <w:noProof/>
          <w:lang w:val="en-US"/>
        </w:rPr>
        <w:lastRenderedPageBreak/>
        <w:t>2019)</w:t>
      </w:r>
      <w:r w:rsidR="00D81543" w:rsidRPr="00B8344E">
        <w:rPr>
          <w:rFonts w:ascii="Arial" w:hAnsi="Arial" w:cs="Arial"/>
          <w:lang w:val="en-US"/>
        </w:rPr>
        <w:fldChar w:fldCharType="end"/>
      </w:r>
      <w:r w:rsidR="00D81543" w:rsidRPr="00B8344E">
        <w:rPr>
          <w:rFonts w:ascii="Arial" w:hAnsi="Arial" w:cs="Arial"/>
          <w:lang w:val="en-US"/>
        </w:rPr>
        <w:t>.</w:t>
      </w:r>
      <w:r w:rsidR="00B51393" w:rsidRPr="00B8344E">
        <w:rPr>
          <w:rFonts w:ascii="Arial" w:hAnsi="Arial" w:cs="Arial"/>
          <w:lang w:val="en-US"/>
        </w:rPr>
        <w:t xml:space="preserve"> This approach, however, modeled emotion as an all-or-non</w:t>
      </w:r>
      <w:r w:rsidR="00790D3C" w:rsidRPr="00B8344E">
        <w:rPr>
          <w:rFonts w:ascii="Arial" w:hAnsi="Arial" w:cs="Arial"/>
          <w:lang w:val="en-US"/>
        </w:rPr>
        <w:t>e</w:t>
      </w:r>
      <w:r w:rsidR="00B51393" w:rsidRPr="00B8344E">
        <w:rPr>
          <w:rFonts w:ascii="Arial" w:hAnsi="Arial" w:cs="Arial"/>
          <w:lang w:val="en-US"/>
        </w:rPr>
        <w:t xml:space="preserve"> phenomenon </w:t>
      </w:r>
      <w:r w:rsidR="00790D3C" w:rsidRPr="00B8344E">
        <w:rPr>
          <w:rFonts w:ascii="Arial" w:hAnsi="Arial" w:cs="Arial"/>
          <w:lang w:val="en-US"/>
        </w:rPr>
        <w:t>where emotional oddballs</w:t>
      </w:r>
      <w:r w:rsidR="00B51393" w:rsidRPr="00B8344E">
        <w:rPr>
          <w:rFonts w:ascii="Arial" w:hAnsi="Arial" w:cs="Arial"/>
          <w:lang w:val="en-US"/>
        </w:rPr>
        <w:t xml:space="preserve"> increased arousal </w:t>
      </w:r>
      <w:r w:rsidR="00B51393" w:rsidRPr="00B8344E">
        <w:rPr>
          <w:rFonts w:ascii="Arial" w:hAnsi="Arial" w:cs="Arial"/>
          <w:lang w:val="en-US"/>
        </w:rPr>
        <w:fldChar w:fldCharType="begin" w:fldLock="1"/>
      </w:r>
      <w:r w:rsidR="00B51393" w:rsidRPr="00B8344E">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memory","type":"article-journal","volume":"126"},"uris":["http://www.mendeley.com/documents/?uuid=4ec1e991-fe62-44d7-afe6-0b39b3def0ba"]},{"id":"ITEM-2","itemData":{"author":[{"dropping-particle":"","family":"Cohen","given":"Rivka t.","non-dropping-particle":"","parse-names":false,"suffix":""},{"dropping-particle":"","family":"Kahana","given":"Michael J.","non-dropping-particle":"","parse-names":false,"suffix":""}],"container-title":"bioRxiv","id":"ITEM-2","issued":{"date-parts":[["2019"]]},"title":"Retrieved-context theory of memory in emotional disorders","type":"article-journal"},"uris":["http://www.mendeley.com/documents/?uuid=42b605fb-5f15-4e7d-85a2-f670489a3eb2"]}],"mendeley":{"formattedCitation":"(Cohen &amp; Kahana, 2019; Talmi et al., 2019)","plainTextFormattedCitation":"(Cohen &amp; Kahana, 2019; Talmi et al., 2019)","previouslyFormattedCitation":"(Cohen &amp; Kahana, 2019; Talmi et al.,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 Talmi et al., 2019)</w:t>
      </w:r>
      <w:r w:rsidR="00B51393" w:rsidRPr="00B8344E">
        <w:rPr>
          <w:rFonts w:ascii="Arial" w:hAnsi="Arial" w:cs="Arial"/>
          <w:lang w:val="en-US"/>
        </w:rPr>
        <w:fldChar w:fldCharType="end"/>
      </w:r>
      <w:r w:rsidR="00B51393" w:rsidRPr="00B8344E">
        <w:rPr>
          <w:rFonts w:ascii="Arial" w:hAnsi="Arial" w:cs="Arial"/>
          <w:lang w:val="en-US"/>
        </w:rPr>
        <w:t xml:space="preserve">. Whilst the </w:t>
      </w:r>
      <w:proofErr w:type="spellStart"/>
      <w:r w:rsidR="00B51393" w:rsidRPr="00B8344E">
        <w:rPr>
          <w:rFonts w:ascii="Arial" w:hAnsi="Arial" w:cs="Arial"/>
          <w:lang w:val="en-US"/>
        </w:rPr>
        <w:t>eCMR’s</w:t>
      </w:r>
      <w:proofErr w:type="spellEnd"/>
      <w:r w:rsidR="00B51393" w:rsidRPr="00B8344E">
        <w:rPr>
          <w:rFonts w:ascii="Arial" w:hAnsi="Arial" w:cs="Arial"/>
          <w:lang w:val="en-US"/>
        </w:rPr>
        <w:t xml:space="preserve"> simulations d</w:t>
      </w:r>
      <w:r w:rsidR="00425198">
        <w:rPr>
          <w:rFonts w:ascii="Arial" w:hAnsi="Arial" w:cs="Arial"/>
          <w:lang w:val="en-US"/>
        </w:rPr>
        <w:t>o</w:t>
      </w:r>
      <w:r w:rsidR="00B51393" w:rsidRPr="00B8344E">
        <w:rPr>
          <w:rFonts w:ascii="Arial" w:hAnsi="Arial" w:cs="Arial"/>
          <w:lang w:val="en-US"/>
        </w:rPr>
        <w:t xml:space="preserve"> not fit the present CRP curve results from emotional lists, their results were aligned with the present results from perceptual oddball lists.</w:t>
      </w:r>
      <w:r w:rsidR="00415083" w:rsidRPr="00B8344E">
        <w:rPr>
          <w:rFonts w:ascii="Arial" w:hAnsi="Arial" w:cs="Arial"/>
          <w:lang w:val="en-US"/>
        </w:rPr>
        <w:t xml:space="preserve"> Our </w:t>
      </w:r>
      <w:r w:rsidR="00790D3C" w:rsidRPr="00B8344E">
        <w:rPr>
          <w:rFonts w:ascii="Arial" w:hAnsi="Arial" w:cs="Arial"/>
          <w:lang w:val="en-US"/>
        </w:rPr>
        <w:t>current</w:t>
      </w:r>
      <w:r w:rsidR="00415083" w:rsidRPr="00B8344E">
        <w:rPr>
          <w:rFonts w:ascii="Arial" w:hAnsi="Arial" w:cs="Arial"/>
          <w:lang w:val="en-US"/>
        </w:rPr>
        <w:t xml:space="preserve"> empirical findings suggest that emotional and perceptual oddballs modulate memory-related CRP differently</w:t>
      </w:r>
      <w:r w:rsidR="005B7598" w:rsidRPr="00B8344E">
        <w:rPr>
          <w:rFonts w:ascii="Arial" w:hAnsi="Arial" w:cs="Arial"/>
          <w:lang w:val="en-US"/>
        </w:rPr>
        <w:t>,</w:t>
      </w:r>
      <w:r w:rsidR="00790D3C" w:rsidRPr="00B8344E">
        <w:rPr>
          <w:rFonts w:ascii="Arial" w:hAnsi="Arial" w:cs="Arial"/>
          <w:lang w:val="en-US"/>
        </w:rPr>
        <w:t xml:space="preserve"> and </w:t>
      </w:r>
      <w:r w:rsidR="005B7598" w:rsidRPr="00B8344E">
        <w:rPr>
          <w:rFonts w:ascii="Arial" w:hAnsi="Arial" w:cs="Arial"/>
          <w:lang w:val="en-US"/>
        </w:rPr>
        <w:t>these differences</w:t>
      </w:r>
      <w:r w:rsidR="00415083" w:rsidRPr="00B8344E">
        <w:rPr>
          <w:rFonts w:ascii="Arial" w:hAnsi="Arial" w:cs="Arial"/>
          <w:lang w:val="en-US"/>
        </w:rPr>
        <w:t xml:space="preserve"> </w:t>
      </w:r>
      <w:r w:rsidR="005B7598" w:rsidRPr="00B8344E">
        <w:rPr>
          <w:rFonts w:ascii="Arial" w:hAnsi="Arial" w:cs="Arial"/>
          <w:lang w:val="en-US"/>
        </w:rPr>
        <w:t>could inform future development of</w:t>
      </w:r>
      <w:r w:rsidR="00415083" w:rsidRPr="00B8344E">
        <w:rPr>
          <w:rFonts w:ascii="Arial" w:hAnsi="Arial" w:cs="Arial"/>
          <w:lang w:val="en-US"/>
        </w:rPr>
        <w:t xml:space="preserve"> computational models of memory. </w:t>
      </w:r>
      <w:r w:rsidR="00B51393" w:rsidRPr="00B8344E">
        <w:rPr>
          <w:rFonts w:ascii="Arial" w:hAnsi="Arial" w:cs="Arial"/>
          <w:lang w:val="en-US"/>
        </w:rPr>
        <w:t xml:space="preserve"> </w:t>
      </w:r>
      <w:r w:rsidR="00415083" w:rsidRPr="00B8344E">
        <w:rPr>
          <w:rFonts w:ascii="Arial" w:hAnsi="Arial" w:cs="Arial"/>
          <w:lang w:val="en-US"/>
        </w:rPr>
        <w:t>For example, a</w:t>
      </w:r>
      <w:r w:rsidR="00B51393" w:rsidRPr="00B8344E">
        <w:rPr>
          <w:rFonts w:ascii="Arial" w:hAnsi="Arial" w:cs="Arial"/>
          <w:lang w:val="en-US"/>
        </w:rPr>
        <w:t xml:space="preserve"> more recent computational model, the CMR3, aimed to model memory in emotional and mood disorders.</w:t>
      </w:r>
      <w:r w:rsidR="00415083" w:rsidRPr="00B8344E">
        <w:rPr>
          <w:rFonts w:ascii="Arial" w:hAnsi="Arial" w:cs="Arial"/>
          <w:lang w:val="en-US"/>
        </w:rPr>
        <w:t xml:space="preserve"> I</w:t>
      </w:r>
      <w:r w:rsidR="00B51393" w:rsidRPr="00B8344E">
        <w:rPr>
          <w:rFonts w:ascii="Arial" w:hAnsi="Arial" w:cs="Arial"/>
          <w:lang w:val="en-US"/>
        </w:rPr>
        <w:t xml:space="preserve">nstead of operationalizing emotionality as a binary factor, </w:t>
      </w:r>
      <w:r w:rsidR="001813BB">
        <w:rPr>
          <w:rFonts w:ascii="Arial" w:hAnsi="Arial" w:cs="Arial"/>
          <w:lang w:val="en-US"/>
        </w:rPr>
        <w:t>it was</w:t>
      </w:r>
      <w:r w:rsidR="001813BB" w:rsidRPr="00B8344E">
        <w:rPr>
          <w:rFonts w:ascii="Arial" w:hAnsi="Arial" w:cs="Arial"/>
          <w:lang w:val="en-US"/>
        </w:rPr>
        <w:t xml:space="preserve"> </w:t>
      </w:r>
      <w:r w:rsidR="00B51393" w:rsidRPr="00B8344E">
        <w:rPr>
          <w:rFonts w:ascii="Arial" w:hAnsi="Arial" w:cs="Arial"/>
          <w:lang w:val="en-US"/>
        </w:rPr>
        <w:t xml:space="preserve">represented it in terms of both valence (positive or negative) </w:t>
      </w:r>
      <w:r w:rsidR="00B235E9" w:rsidRPr="00B8344E">
        <w:rPr>
          <w:rFonts w:ascii="Arial" w:hAnsi="Arial" w:cs="Arial"/>
          <w:lang w:val="en-US"/>
        </w:rPr>
        <w:t>and</w:t>
      </w:r>
      <w:r w:rsidR="00B51393" w:rsidRPr="00B8344E">
        <w:rPr>
          <w:rFonts w:ascii="Arial" w:hAnsi="Arial" w:cs="Arial"/>
          <w:lang w:val="en-US"/>
        </w:rPr>
        <w:t xml:space="preserve"> arousal </w:t>
      </w:r>
      <w:r w:rsidR="00B51393" w:rsidRPr="00B8344E">
        <w:rPr>
          <w:rFonts w:ascii="Arial" w:hAnsi="Arial" w:cs="Arial"/>
          <w:lang w:val="en-US"/>
        </w:rPr>
        <w:fldChar w:fldCharType="begin" w:fldLock="1"/>
      </w:r>
      <w:r w:rsidR="00BE141A"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51393" w:rsidRPr="00B8344E">
        <w:rPr>
          <w:rFonts w:ascii="Arial" w:hAnsi="Arial" w:cs="Arial"/>
          <w:lang w:val="en-US"/>
        </w:rPr>
        <w:fldChar w:fldCharType="separate"/>
      </w:r>
      <w:r w:rsidR="00B51393" w:rsidRPr="00B8344E">
        <w:rPr>
          <w:rFonts w:ascii="Arial" w:hAnsi="Arial" w:cs="Arial"/>
          <w:noProof/>
          <w:lang w:val="en-US"/>
        </w:rPr>
        <w:t>(Cohen &amp; Kahana, 2019)</w:t>
      </w:r>
      <w:r w:rsidR="00B51393" w:rsidRPr="00B8344E">
        <w:rPr>
          <w:rFonts w:ascii="Arial" w:hAnsi="Arial" w:cs="Arial"/>
          <w:lang w:val="en-US"/>
        </w:rPr>
        <w:fldChar w:fldCharType="end"/>
      </w:r>
      <w:r w:rsidR="00B51393" w:rsidRPr="00B8344E">
        <w:rPr>
          <w:rFonts w:ascii="Arial" w:hAnsi="Arial" w:cs="Arial"/>
          <w:lang w:val="en-US"/>
        </w:rPr>
        <w:t xml:space="preserve">. </w:t>
      </w:r>
      <w:r w:rsidR="004F10A1" w:rsidRPr="00B8344E">
        <w:rPr>
          <w:rFonts w:ascii="Arial" w:hAnsi="Arial" w:cs="Arial"/>
          <w:lang w:val="en-US"/>
        </w:rPr>
        <w:t xml:space="preserve">The neurobiological </w:t>
      </w:r>
      <w:r w:rsidR="00B4070F" w:rsidRPr="00B8344E">
        <w:rPr>
          <w:rFonts w:ascii="Arial" w:hAnsi="Arial" w:cs="Arial"/>
          <w:lang w:val="en-US"/>
        </w:rPr>
        <w:t>processes</w:t>
      </w:r>
      <w:r w:rsidR="004F10A1" w:rsidRPr="00B8344E">
        <w:rPr>
          <w:rFonts w:ascii="Arial" w:hAnsi="Arial" w:cs="Arial"/>
          <w:lang w:val="en-US"/>
        </w:rPr>
        <w:t xml:space="preserve"> underlying emotional and perceptual salience have also been </w:t>
      </w:r>
      <w:r w:rsidR="00A76E00" w:rsidRPr="00B8344E">
        <w:rPr>
          <w:rFonts w:ascii="Arial" w:hAnsi="Arial" w:cs="Arial"/>
          <w:lang w:val="en-US"/>
        </w:rPr>
        <w:t>dissociated</w:t>
      </w:r>
      <w:r w:rsidR="004F10A1" w:rsidRPr="00B8344E">
        <w:rPr>
          <w:rFonts w:ascii="Arial" w:hAnsi="Arial" w:cs="Arial"/>
          <w:lang w:val="en-US"/>
        </w:rPr>
        <w:t xml:space="preserve"> in studies with pharmacological manipulations</w:t>
      </w:r>
      <w:r w:rsidR="00122EAA" w:rsidRPr="00B8344E">
        <w:rPr>
          <w:rFonts w:ascii="Arial" w:hAnsi="Arial" w:cs="Arial"/>
          <w:lang w:val="en-US"/>
        </w:rPr>
        <w:t xml:space="preserve">; while recall in the former was modulated by the adrenergic system, the latter was not </w:t>
      </w:r>
      <w:r w:rsidR="00122EAA" w:rsidRPr="00B8344E">
        <w:rPr>
          <w:rFonts w:ascii="Arial" w:hAnsi="Arial" w:cs="Arial"/>
          <w:lang w:val="en-US"/>
        </w:rPr>
        <w:fldChar w:fldCharType="begin" w:fldLock="1"/>
      </w:r>
      <w:r w:rsidR="00902CAC"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122EAA" w:rsidRPr="00B8344E">
        <w:rPr>
          <w:rFonts w:ascii="Arial" w:hAnsi="Arial" w:cs="Arial"/>
          <w:lang w:val="en-US"/>
        </w:rPr>
        <w:fldChar w:fldCharType="separate"/>
      </w:r>
      <w:r w:rsidR="00122EAA" w:rsidRPr="00B8344E">
        <w:rPr>
          <w:rFonts w:ascii="Arial" w:hAnsi="Arial" w:cs="Arial"/>
          <w:noProof/>
          <w:lang w:val="en-US"/>
        </w:rPr>
        <w:t>(Strange et al., 2003)</w:t>
      </w:r>
      <w:r w:rsidR="00122EAA" w:rsidRPr="00B8344E">
        <w:rPr>
          <w:rFonts w:ascii="Arial" w:hAnsi="Arial" w:cs="Arial"/>
          <w:lang w:val="en-US"/>
        </w:rPr>
        <w:fldChar w:fldCharType="end"/>
      </w:r>
      <w:r w:rsidR="00122EAA" w:rsidRPr="00B8344E">
        <w:rPr>
          <w:rFonts w:ascii="Arial" w:hAnsi="Arial" w:cs="Arial"/>
          <w:lang w:val="en-US"/>
        </w:rPr>
        <w:t xml:space="preserve">. </w:t>
      </w:r>
      <w:r w:rsidR="00A47DDD" w:rsidRPr="00B8344E">
        <w:rPr>
          <w:rFonts w:ascii="Arial" w:hAnsi="Arial" w:cs="Arial"/>
          <w:lang w:val="en-US"/>
        </w:rPr>
        <w:t xml:space="preserve"> </w:t>
      </w:r>
      <w:r w:rsidR="004A5912" w:rsidRPr="00B8344E">
        <w:rPr>
          <w:rFonts w:ascii="Arial" w:hAnsi="Arial" w:cs="Arial"/>
          <w:lang w:val="en-US"/>
        </w:rPr>
        <w:t xml:space="preserve">Using the present task to investigate how pharmacological manipulations </w:t>
      </w:r>
      <w:r w:rsidR="00D2121F" w:rsidRPr="00B8344E">
        <w:rPr>
          <w:rFonts w:ascii="Arial" w:hAnsi="Arial" w:cs="Arial"/>
          <w:lang w:val="en-US"/>
        </w:rPr>
        <w:t xml:space="preserve">of the beta-adrenergic system </w:t>
      </w:r>
      <w:r w:rsidR="004A5912" w:rsidRPr="00B8344E">
        <w:rPr>
          <w:rFonts w:ascii="Arial" w:hAnsi="Arial" w:cs="Arial"/>
          <w:lang w:val="en-US"/>
        </w:rPr>
        <w:t xml:space="preserve">modulate CRP in oddball-lists could provide insight </w:t>
      </w:r>
      <w:r w:rsidR="00D2121F" w:rsidRPr="00B8344E">
        <w:rPr>
          <w:rFonts w:ascii="Arial" w:hAnsi="Arial" w:cs="Arial"/>
          <w:lang w:val="en-US"/>
        </w:rPr>
        <w:t xml:space="preserve">into </w:t>
      </w:r>
      <w:r w:rsidR="004A5912" w:rsidRPr="00B8344E">
        <w:rPr>
          <w:rFonts w:ascii="Arial" w:hAnsi="Arial" w:cs="Arial"/>
          <w:lang w:val="en-US"/>
        </w:rPr>
        <w:t>the biological mechanisms behind the lag contiguity property of memory</w:t>
      </w:r>
      <w:r w:rsidR="00257FDC" w:rsidRPr="00B8344E">
        <w:rPr>
          <w:rFonts w:ascii="Arial" w:hAnsi="Arial" w:cs="Arial"/>
          <w:lang w:val="en-US"/>
        </w:rPr>
        <w:t xml:space="preserve"> recall</w:t>
      </w:r>
      <w:r w:rsidR="004A5912" w:rsidRPr="00B8344E">
        <w:rPr>
          <w:rFonts w:ascii="Arial" w:hAnsi="Arial" w:cs="Arial"/>
          <w:lang w:val="en-US"/>
        </w:rPr>
        <w:t xml:space="preserve">. </w:t>
      </w:r>
    </w:p>
    <w:p w14:paraId="1B92E46F" w14:textId="571A740B" w:rsidR="00836BC6" w:rsidRPr="00B8344E" w:rsidRDefault="00CF76A0" w:rsidP="00E92B7F">
      <w:pPr>
        <w:spacing w:line="480" w:lineRule="auto"/>
        <w:ind w:firstLine="360"/>
        <w:jc w:val="both"/>
        <w:rPr>
          <w:rFonts w:ascii="Arial" w:hAnsi="Arial" w:cs="Arial"/>
          <w:lang w:val="en-US"/>
        </w:rPr>
      </w:pPr>
      <w:r w:rsidRPr="00B8344E">
        <w:rPr>
          <w:rFonts w:ascii="Arial" w:hAnsi="Arial" w:cs="Arial"/>
          <w:lang w:val="en-US"/>
        </w:rPr>
        <w:t xml:space="preserve">We further investigated timing effects on </w:t>
      </w:r>
      <w:r w:rsidR="008525B8" w:rsidRPr="00B8344E">
        <w:rPr>
          <w:rFonts w:ascii="Arial" w:hAnsi="Arial" w:cs="Arial"/>
          <w:lang w:val="en-US"/>
        </w:rPr>
        <w:t>CRP curves</w:t>
      </w:r>
      <w:r w:rsidRPr="00B8344E">
        <w:rPr>
          <w:rFonts w:ascii="Arial" w:hAnsi="Arial" w:cs="Arial"/>
          <w:lang w:val="en-US"/>
        </w:rPr>
        <w:t xml:space="preserve"> by modulating SOAs. </w:t>
      </w:r>
      <w:r w:rsidR="000D34C4" w:rsidRPr="00B8344E">
        <w:rPr>
          <w:rFonts w:ascii="Arial" w:hAnsi="Arial" w:cs="Arial"/>
          <w:lang w:val="en-US"/>
        </w:rPr>
        <w:t xml:space="preserve">We found that at high temporal proximity, </w:t>
      </w:r>
      <w:r w:rsidR="000D34C4" w:rsidRPr="00B8344E">
        <w:rPr>
          <w:rFonts w:ascii="Arial" w:hAnsi="Arial" w:cs="Arial"/>
          <w:i/>
          <w:iCs/>
          <w:lang w:val="en-US"/>
        </w:rPr>
        <w:t>i.e</w:t>
      </w:r>
      <w:r w:rsidR="009E083E"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SOA 1</w:t>
      </w:r>
      <w:r w:rsidR="00784F82">
        <w:rPr>
          <w:rFonts w:ascii="Arial" w:hAnsi="Arial" w:cs="Arial"/>
          <w:lang w:val="en-US"/>
        </w:rPr>
        <w:t xml:space="preserve"> </w:t>
      </w:r>
      <w:r w:rsidR="00DA2183" w:rsidRPr="00B8344E">
        <w:rPr>
          <w:rFonts w:ascii="Arial" w:hAnsi="Arial" w:cs="Arial"/>
          <w:lang w:val="en-US"/>
        </w:rPr>
        <w:t>s</w:t>
      </w:r>
      <w:r w:rsidR="000D34C4" w:rsidRPr="00B8344E">
        <w:rPr>
          <w:rFonts w:ascii="Arial" w:hAnsi="Arial" w:cs="Arial"/>
          <w:lang w:val="en-US"/>
        </w:rPr>
        <w:t>, items presented before the oddball were more strongly paired with the oddball</w:t>
      </w:r>
      <w:r w:rsidR="00C15D51" w:rsidRPr="00B8344E">
        <w:rPr>
          <w:rFonts w:ascii="Arial" w:hAnsi="Arial" w:cs="Arial"/>
          <w:lang w:val="en-US"/>
        </w:rPr>
        <w:t>, a</w:t>
      </w:r>
      <w:r w:rsidR="000D34C4" w:rsidRPr="00B8344E">
        <w:rPr>
          <w:rFonts w:ascii="Arial" w:hAnsi="Arial" w:cs="Arial"/>
          <w:lang w:val="en-US"/>
        </w:rPr>
        <w:t xml:space="preserve">s transitions to the emotional oddballs were enhanced in the forwards direction. However, at longer SOAs </w:t>
      </w:r>
      <w:r w:rsidR="00D2121F" w:rsidRPr="00B8344E">
        <w:rPr>
          <w:rFonts w:ascii="Arial" w:hAnsi="Arial" w:cs="Arial"/>
          <w:lang w:val="en-US"/>
        </w:rPr>
        <w:t>(</w:t>
      </w:r>
      <w:r w:rsidR="000D34C4" w:rsidRPr="00B8344E">
        <w:rPr>
          <w:rFonts w:ascii="Arial" w:hAnsi="Arial" w:cs="Arial"/>
          <w:i/>
          <w:iCs/>
          <w:lang w:val="en-US"/>
        </w:rPr>
        <w:t>i.e</w:t>
      </w:r>
      <w:r w:rsidR="005B7598" w:rsidRPr="00B8344E">
        <w:rPr>
          <w:rFonts w:ascii="Arial" w:hAnsi="Arial" w:cs="Arial"/>
          <w:i/>
          <w:iCs/>
          <w:lang w:val="en-US"/>
        </w:rPr>
        <w:t>.</w:t>
      </w:r>
      <w:r w:rsidR="00D2121F" w:rsidRPr="00B8344E">
        <w:rPr>
          <w:rFonts w:ascii="Arial" w:hAnsi="Arial" w:cs="Arial"/>
          <w:i/>
          <w:iCs/>
          <w:lang w:val="en-US"/>
        </w:rPr>
        <w:t>,</w:t>
      </w:r>
      <w:r w:rsidR="000D34C4" w:rsidRPr="00B8344E">
        <w:rPr>
          <w:rFonts w:ascii="Arial" w:hAnsi="Arial" w:cs="Arial"/>
          <w:lang w:val="en-US"/>
        </w:rPr>
        <w:t xml:space="preserve"> &gt; 1</w:t>
      </w:r>
      <w:r w:rsidR="00784F82">
        <w:rPr>
          <w:rFonts w:ascii="Arial" w:hAnsi="Arial" w:cs="Arial"/>
          <w:lang w:val="en-US"/>
        </w:rPr>
        <w:t xml:space="preserve"> </w:t>
      </w:r>
      <w:r w:rsidR="000D34C4" w:rsidRPr="00B8344E">
        <w:rPr>
          <w:rFonts w:ascii="Arial" w:hAnsi="Arial" w:cs="Arial"/>
          <w:lang w:val="en-US"/>
        </w:rPr>
        <w:t>s</w:t>
      </w:r>
      <w:r w:rsidR="00D2121F" w:rsidRPr="00B8344E">
        <w:rPr>
          <w:rFonts w:ascii="Arial" w:hAnsi="Arial" w:cs="Arial"/>
          <w:lang w:val="en-US"/>
        </w:rPr>
        <w:t>)</w:t>
      </w:r>
      <w:r w:rsidR="000D34C4" w:rsidRPr="00B8344E">
        <w:rPr>
          <w:rFonts w:ascii="Arial" w:hAnsi="Arial" w:cs="Arial"/>
          <w:lang w:val="en-US"/>
        </w:rPr>
        <w:t>, transitions from emotional oddballs were stronger in the forwards direction</w:t>
      </w:r>
      <w:r w:rsidR="00D2121F" w:rsidRPr="00B8344E">
        <w:rPr>
          <w:rFonts w:ascii="Arial" w:hAnsi="Arial" w:cs="Arial"/>
          <w:lang w:val="en-US"/>
        </w:rPr>
        <w:t>, suggesting</w:t>
      </w:r>
      <w:r w:rsidR="00D65441" w:rsidRPr="00B8344E">
        <w:rPr>
          <w:rFonts w:ascii="Arial" w:hAnsi="Arial" w:cs="Arial"/>
          <w:lang w:val="en-US"/>
        </w:rPr>
        <w:t xml:space="preserve"> that forward-enhancement </w:t>
      </w:r>
      <w:r w:rsidR="00D2121F" w:rsidRPr="00B8344E">
        <w:rPr>
          <w:rFonts w:ascii="Arial" w:hAnsi="Arial" w:cs="Arial"/>
          <w:lang w:val="en-US"/>
        </w:rPr>
        <w:t>is</w:t>
      </w:r>
      <w:r w:rsidR="00D65441" w:rsidRPr="00B8344E">
        <w:rPr>
          <w:rFonts w:ascii="Arial" w:hAnsi="Arial" w:cs="Arial"/>
          <w:lang w:val="en-US"/>
        </w:rPr>
        <w:t xml:space="preserve"> time-</w:t>
      </w:r>
      <w:r w:rsidR="00D2121F" w:rsidRPr="00B8344E">
        <w:rPr>
          <w:rFonts w:ascii="Arial" w:hAnsi="Arial" w:cs="Arial"/>
          <w:lang w:val="en-US"/>
        </w:rPr>
        <w:t>dependent. These observations</w:t>
      </w:r>
      <w:r w:rsidR="00B16FDE" w:rsidRPr="00B8344E">
        <w:rPr>
          <w:rFonts w:ascii="Arial" w:hAnsi="Arial" w:cs="Arial"/>
          <w:lang w:val="en-US"/>
        </w:rPr>
        <w:t xml:space="preserve"> must be interpreted with caution, as due to a large presence of missing values, they did not reach statistical significance. </w:t>
      </w:r>
      <w:r w:rsidR="000C0B8C" w:rsidRPr="00B8344E">
        <w:rPr>
          <w:rFonts w:ascii="Arial" w:hAnsi="Arial" w:cs="Arial"/>
          <w:lang w:val="en-US"/>
        </w:rPr>
        <w:t>Nevertheless, t</w:t>
      </w:r>
      <w:r w:rsidR="00B16FDE" w:rsidRPr="00B8344E">
        <w:rPr>
          <w:rFonts w:ascii="Arial" w:hAnsi="Arial" w:cs="Arial"/>
          <w:lang w:val="en-US"/>
        </w:rPr>
        <w:t>hese</w:t>
      </w:r>
      <w:r w:rsidR="00D2121F" w:rsidRPr="00B8344E">
        <w:rPr>
          <w:rFonts w:ascii="Arial" w:hAnsi="Arial" w:cs="Arial"/>
          <w:lang w:val="en-US"/>
        </w:rPr>
        <w:t xml:space="preserve"> are relevant</w:t>
      </w:r>
      <w:r w:rsidR="00D65441" w:rsidRPr="00B8344E">
        <w:rPr>
          <w:rFonts w:ascii="Arial" w:hAnsi="Arial" w:cs="Arial"/>
          <w:lang w:val="en-US"/>
        </w:rPr>
        <w:t xml:space="preserve"> when extrapolating the present results </w:t>
      </w:r>
      <w:r w:rsidR="00D65441" w:rsidRPr="00B8344E">
        <w:rPr>
          <w:rFonts w:ascii="Arial" w:hAnsi="Arial" w:cs="Arial"/>
          <w:lang w:val="en-US"/>
        </w:rPr>
        <w:lastRenderedPageBreak/>
        <w:t>to real-world settings</w:t>
      </w:r>
      <w:r w:rsidR="001D737D" w:rsidRPr="00B8344E">
        <w:rPr>
          <w:rFonts w:ascii="Arial" w:hAnsi="Arial" w:cs="Arial"/>
          <w:lang w:val="en-US"/>
        </w:rPr>
        <w:t>, where emotion plays a key role,</w:t>
      </w:r>
      <w:r w:rsidR="00D65441" w:rsidRPr="00B8344E">
        <w:rPr>
          <w:rFonts w:ascii="Arial" w:hAnsi="Arial" w:cs="Arial"/>
          <w:lang w:val="en-US"/>
        </w:rPr>
        <w:t xml:space="preserve"> such as when investigating recall in post-traumatic stress disorders</w:t>
      </w:r>
      <w:r w:rsidR="00510A0D" w:rsidRPr="00B8344E">
        <w:rPr>
          <w:rFonts w:ascii="Arial" w:hAnsi="Arial" w:cs="Arial"/>
          <w:lang w:val="en-US"/>
        </w:rPr>
        <w:t xml:space="preserve"> (PTSD)</w:t>
      </w:r>
      <w:r w:rsidR="001D737D" w:rsidRPr="00B8344E">
        <w:rPr>
          <w:rFonts w:ascii="Arial" w:hAnsi="Arial" w:cs="Arial"/>
          <w:lang w:val="en-US"/>
        </w:rPr>
        <w:t xml:space="preserve"> </w:t>
      </w:r>
      <w:r w:rsidR="001D737D" w:rsidRPr="00B8344E">
        <w:rPr>
          <w:rFonts w:ascii="Arial" w:hAnsi="Arial" w:cs="Arial"/>
          <w:lang w:val="en-US"/>
        </w:rPr>
        <w:fldChar w:fldCharType="begin" w:fldLock="1"/>
      </w:r>
      <w:r w:rsidR="001D737D" w:rsidRPr="00B8344E">
        <w:rPr>
          <w:rFonts w:ascii="Arial" w:hAnsi="Arial" w:cs="Arial"/>
          <w:lang w:val="en-US"/>
        </w:rPr>
        <w:instrText>ADDIN CSL_CITATION {"citationItems":[{"id":"ITEM-1","itemData":{"DOI":"10.1007/BF02102887","author":[{"dropping-particle":"","family":"Kolk","given":"Bessel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&amp; Holmes, 2003; van der Kolk &amp; Fisler, 1995)","plainTextFormattedCitation":"(Brewin &amp; Holmes, 2003; van der Kolk &amp; Fisler, 1995)","previouslyFormattedCitation":"(Brewin &amp; Holmes, 2003; van der Kolk &amp; Fisler, 1995)"},"properties":{"noteIndex":0},"schema":"https://github.com/citation-style-language/schema/raw/master/csl-citation.json"}</w:instrText>
      </w:r>
      <w:r w:rsidR="001D737D" w:rsidRPr="00B8344E">
        <w:rPr>
          <w:rFonts w:ascii="Arial" w:hAnsi="Arial" w:cs="Arial"/>
          <w:lang w:val="en-US"/>
        </w:rPr>
        <w:fldChar w:fldCharType="separate"/>
      </w:r>
      <w:r w:rsidR="001D737D" w:rsidRPr="00B8344E">
        <w:rPr>
          <w:rFonts w:ascii="Arial" w:hAnsi="Arial" w:cs="Arial"/>
          <w:noProof/>
          <w:lang w:val="en-US"/>
        </w:rPr>
        <w:t>(Brewin &amp; Holmes, 2003; van der Kolk &amp; Fisler, 1995)</w:t>
      </w:r>
      <w:r w:rsidR="001D737D" w:rsidRPr="00B8344E">
        <w:rPr>
          <w:rFonts w:ascii="Arial" w:hAnsi="Arial" w:cs="Arial"/>
          <w:lang w:val="en-US"/>
        </w:rPr>
        <w:fldChar w:fldCharType="end"/>
      </w:r>
      <w:r w:rsidR="00C121B9" w:rsidRPr="00B8344E">
        <w:rPr>
          <w:rFonts w:ascii="Arial" w:hAnsi="Arial" w:cs="Arial"/>
          <w:lang w:val="en-US"/>
        </w:rPr>
        <w:t>.</w:t>
      </w:r>
      <w:r w:rsidR="00BE141A" w:rsidRPr="00B8344E">
        <w:rPr>
          <w:rFonts w:ascii="Arial" w:hAnsi="Arial" w:cs="Arial"/>
          <w:lang w:val="en-US"/>
        </w:rPr>
        <w:t xml:space="preserve"> </w:t>
      </w:r>
      <w:r w:rsidR="00C121B9" w:rsidRPr="00B8344E">
        <w:rPr>
          <w:rFonts w:ascii="Arial" w:hAnsi="Arial" w:cs="Arial"/>
          <w:lang w:val="en-US"/>
        </w:rPr>
        <w:t>P</w:t>
      </w:r>
      <w:r w:rsidR="0079176C" w:rsidRPr="00B8344E">
        <w:rPr>
          <w:rFonts w:ascii="Arial" w:hAnsi="Arial" w:cs="Arial"/>
          <w:lang w:val="en-US"/>
        </w:rPr>
        <w:t xml:space="preserve">articularly, at short SOAs, </w:t>
      </w:r>
      <w:r w:rsidR="00C121B9" w:rsidRPr="00B8344E">
        <w:rPr>
          <w:rFonts w:ascii="Arial" w:hAnsi="Arial" w:cs="Arial"/>
          <w:lang w:val="en-US"/>
        </w:rPr>
        <w:t>t</w:t>
      </w:r>
      <w:r w:rsidR="00BE141A" w:rsidRPr="00B8344E">
        <w:rPr>
          <w:rFonts w:ascii="Arial" w:hAnsi="Arial" w:cs="Arial"/>
          <w:lang w:val="en-US"/>
        </w:rPr>
        <w:t xml:space="preserve">he present findings </w:t>
      </w:r>
      <w:r w:rsidR="00C121B9" w:rsidRPr="00B8344E">
        <w:rPr>
          <w:rFonts w:ascii="Arial" w:hAnsi="Arial" w:cs="Arial"/>
          <w:lang w:val="en-US"/>
        </w:rPr>
        <w:t>show that</w:t>
      </w:r>
      <w:r w:rsidR="00BE141A" w:rsidRPr="00B8344E">
        <w:rPr>
          <w:rFonts w:ascii="Arial" w:hAnsi="Arial" w:cs="Arial"/>
          <w:lang w:val="en-US"/>
        </w:rPr>
        <w:t xml:space="preserve"> transitions to emotional oddballs tended to occur in the forwards direction (</w:t>
      </w:r>
      <w:proofErr w:type="gramStart"/>
      <w:r w:rsidR="00BE141A" w:rsidRPr="00B8344E">
        <w:rPr>
          <w:rFonts w:ascii="Arial" w:hAnsi="Arial" w:cs="Arial"/>
          <w:lang w:val="en-US"/>
        </w:rPr>
        <w:t>i.e</w:t>
      </w:r>
      <w:r w:rsidR="005B7598" w:rsidRPr="00B8344E">
        <w:rPr>
          <w:rFonts w:ascii="Arial" w:hAnsi="Arial" w:cs="Arial"/>
          <w:lang w:val="en-US"/>
        </w:rPr>
        <w:t>.</w:t>
      </w:r>
      <w:proofErr w:type="gramEnd"/>
      <w:r w:rsidR="00BE141A" w:rsidRPr="00B8344E">
        <w:rPr>
          <w:rFonts w:ascii="Arial" w:hAnsi="Arial" w:cs="Arial"/>
          <w:lang w:val="en-US"/>
        </w:rPr>
        <w:t xml:space="preserve"> from items encoded before the oddballs), and that transitions from emotional oddballs occurred </w:t>
      </w:r>
      <w:r w:rsidR="001813BB">
        <w:rPr>
          <w:rFonts w:ascii="Arial" w:hAnsi="Arial" w:cs="Arial"/>
          <w:lang w:val="en-US"/>
        </w:rPr>
        <w:t xml:space="preserve">more so </w:t>
      </w:r>
      <w:r w:rsidR="00BE141A" w:rsidRPr="00B8344E">
        <w:rPr>
          <w:rFonts w:ascii="Arial" w:hAnsi="Arial" w:cs="Arial"/>
          <w:lang w:val="en-US"/>
        </w:rPr>
        <w:t>in the backwards direction (i.e</w:t>
      </w:r>
      <w:r w:rsidR="005B7598" w:rsidRPr="00B8344E">
        <w:rPr>
          <w:rFonts w:ascii="Arial" w:hAnsi="Arial" w:cs="Arial"/>
          <w:lang w:val="en-US"/>
        </w:rPr>
        <w:t>.</w:t>
      </w:r>
      <w:r w:rsidR="00BE141A" w:rsidRPr="00B8344E">
        <w:rPr>
          <w:rFonts w:ascii="Arial" w:hAnsi="Arial" w:cs="Arial"/>
          <w:lang w:val="en-US"/>
        </w:rPr>
        <w:t xml:space="preserve"> items encoded before the oddball presentation). </w:t>
      </w:r>
      <w:r w:rsidR="00D8662E" w:rsidRPr="00B8344E">
        <w:rPr>
          <w:rFonts w:ascii="Arial" w:hAnsi="Arial" w:cs="Arial"/>
          <w:lang w:val="en-US"/>
        </w:rPr>
        <w:t>These</w:t>
      </w:r>
      <w:r w:rsidR="00BE141A" w:rsidRPr="00B8344E">
        <w:rPr>
          <w:rFonts w:ascii="Arial" w:hAnsi="Arial" w:cs="Arial"/>
          <w:lang w:val="en-US"/>
        </w:rPr>
        <w:t xml:space="preserve"> could mimic </w:t>
      </w:r>
      <w:r w:rsidR="00B8344E" w:rsidRPr="00B8344E">
        <w:rPr>
          <w:rFonts w:ascii="Arial" w:hAnsi="Arial" w:cs="Arial"/>
          <w:lang w:val="en-US"/>
        </w:rPr>
        <w:t xml:space="preserve">aspects of </w:t>
      </w:r>
      <w:r w:rsidR="00BE141A" w:rsidRPr="00B8344E">
        <w:rPr>
          <w:rFonts w:ascii="Arial" w:hAnsi="Arial" w:cs="Arial"/>
          <w:lang w:val="en-US"/>
        </w:rPr>
        <w:t xml:space="preserve">intrusive memories in PTSD, where temporal context preceding the traumatic event serves as a cue for its recollection and recalling a memory reactivates its encoding context, thus reinstating </w:t>
      </w:r>
      <w:r w:rsidR="00B038A5" w:rsidRPr="00B8344E">
        <w:rPr>
          <w:rFonts w:ascii="Arial" w:hAnsi="Arial" w:cs="Arial"/>
          <w:lang w:val="en-US"/>
        </w:rPr>
        <w:t xml:space="preserve">it </w:t>
      </w:r>
      <w:r w:rsidR="00BE141A" w:rsidRPr="00B8344E">
        <w:rPr>
          <w:rFonts w:ascii="Arial" w:hAnsi="Arial" w:cs="Arial"/>
          <w:lang w:val="en-US"/>
        </w:rPr>
        <w:fldChar w:fldCharType="begin" w:fldLock="1"/>
      </w:r>
      <w:r w:rsidR="00A37750" w:rsidRPr="00B8344E">
        <w:rPr>
          <w:rFonts w:ascii="Arial" w:hAnsi="Arial" w:cs="Arial"/>
          <w:lang w:val="en-US"/>
        </w:rPr>
        <w:instrText>ADDIN CSL_CITATION {"citationItems":[{"id":"ITEM-1","itemData":{"author":[{"dropping-particle":"","family":"Cohen","given":"Rivka t.","non-dropping-particle":"","parse-names":false,"suffix":""},{"dropping-particle":"","family":"Kahana","given":"Michael J.","non-dropping-particle":"","parse-names":false,"suffix":""}],"container-title":"bioRxiv","id":"ITEM-1","issued":{"date-parts":[["2019"]]},"title":"Retrieved-context theory of memory in emotional disorders","type":"article-journal"},"uris":["http://www.mendeley.com/documents/?uuid=42b605fb-5f15-4e7d-85a2-f670489a3eb2"]}],"mendeley":{"formattedCitation":"(Cohen &amp; Kahana, 2019)","plainTextFormattedCitation":"(Cohen &amp; Kahana, 2019)","previouslyFormattedCitation":"(Cohen &amp; Kahana, 2019)"},"properties":{"noteIndex":0},"schema":"https://github.com/citation-style-language/schema/raw/master/csl-citation.json"}</w:instrText>
      </w:r>
      <w:r w:rsidR="00BE141A" w:rsidRPr="00B8344E">
        <w:rPr>
          <w:rFonts w:ascii="Arial" w:hAnsi="Arial" w:cs="Arial"/>
          <w:lang w:val="en-US"/>
        </w:rPr>
        <w:fldChar w:fldCharType="separate"/>
      </w:r>
      <w:r w:rsidR="00BE141A" w:rsidRPr="00B8344E">
        <w:rPr>
          <w:rFonts w:ascii="Arial" w:hAnsi="Arial" w:cs="Arial"/>
          <w:noProof/>
          <w:lang w:val="en-US"/>
        </w:rPr>
        <w:t>(Cohen &amp; Kahana, 2019)</w:t>
      </w:r>
      <w:r w:rsidR="00BE141A" w:rsidRPr="00B8344E">
        <w:rPr>
          <w:rFonts w:ascii="Arial" w:hAnsi="Arial" w:cs="Arial"/>
          <w:lang w:val="en-US"/>
        </w:rPr>
        <w:fldChar w:fldCharType="end"/>
      </w:r>
      <w:r w:rsidR="00BE141A" w:rsidRPr="00B8344E">
        <w:rPr>
          <w:rFonts w:ascii="Arial" w:hAnsi="Arial" w:cs="Arial"/>
          <w:lang w:val="en-US"/>
        </w:rPr>
        <w:t>.</w:t>
      </w:r>
      <w:r w:rsidR="001D737D" w:rsidRPr="00B8344E">
        <w:rPr>
          <w:rFonts w:ascii="Arial" w:hAnsi="Arial" w:cs="Arial"/>
          <w:lang w:val="en-US"/>
        </w:rPr>
        <w:t xml:space="preserve"> </w:t>
      </w:r>
    </w:p>
    <w:p w14:paraId="0E10FAEF" w14:textId="170A8E5E" w:rsidR="00E447E6" w:rsidRPr="005E6486" w:rsidRDefault="00836BC6" w:rsidP="0003464F">
      <w:pPr>
        <w:spacing w:line="480" w:lineRule="auto"/>
        <w:ind w:firstLine="360"/>
        <w:jc w:val="both"/>
        <w:rPr>
          <w:rFonts w:ascii="Arial" w:hAnsi="Arial" w:cs="Arial"/>
        </w:rPr>
      </w:pPr>
      <w:r w:rsidRPr="00B8344E">
        <w:rPr>
          <w:rFonts w:ascii="Arial" w:hAnsi="Arial" w:cs="Arial"/>
          <w:lang w:val="en-US"/>
        </w:rPr>
        <w:t xml:space="preserve">Previous studies using oddball paradigms found a mnemonic enhancement for oddballs accompanied by a strong retrograde amnesic effect </w:t>
      </w:r>
      <w:r w:rsidRPr="00B8344E">
        <w:rPr>
          <w:rFonts w:ascii="Arial" w:hAnsi="Arial" w:cs="Arial"/>
          <w:lang w:val="en-US"/>
        </w:rPr>
        <w:fldChar w:fldCharType="begin" w:fldLock="1"/>
      </w:r>
      <w:r w:rsidR="00936DA0"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1969"]]},"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&amp; Schmidt, 2016; B.A. Strange et al., 2003; Tulving, 1969)","manualFormatting":"(Schmidt &amp; Schmidt, 2016; Strange et al., 2003; Tulving, 1968)","plainTextFormattedCitation":"(Schmidt &amp; Schmidt, 2016; B.A. Strange et al., 2003; Tulving, 1969)","previouslyFormattedCitation":"(Schmidt &amp; Schmidt, 2016; B.A. Strange et al., 2003; Tulving, 1969)"},"properties":{"noteIndex":0},"schema":"https://github.com/citation-style-language/schema/raw/master/csl-citation.json"}</w:instrText>
      </w:r>
      <w:r w:rsidRPr="00B8344E">
        <w:rPr>
          <w:rFonts w:ascii="Arial" w:hAnsi="Arial" w:cs="Arial"/>
          <w:lang w:val="en-US"/>
        </w:rPr>
        <w:fldChar w:fldCharType="separate"/>
      </w:r>
      <w:r w:rsidRPr="00B8344E">
        <w:rPr>
          <w:rFonts w:ascii="Arial" w:hAnsi="Arial" w:cs="Arial"/>
          <w:noProof/>
          <w:lang w:val="en-US"/>
        </w:rPr>
        <w:t>(Schmidt &amp; Schmidt, 2016; Strange et al., 2003; Tulving, 1968)</w:t>
      </w:r>
      <w:r w:rsidRPr="00B8344E">
        <w:rPr>
          <w:rFonts w:ascii="Arial" w:hAnsi="Arial" w:cs="Arial"/>
          <w:lang w:val="en-US"/>
        </w:rPr>
        <w:fldChar w:fldCharType="end"/>
      </w:r>
      <w:r w:rsidR="00EA2708" w:rsidRPr="00B8344E">
        <w:rPr>
          <w:rFonts w:ascii="Arial" w:hAnsi="Arial" w:cs="Arial"/>
          <w:lang w:val="en-US"/>
        </w:rPr>
        <w:t xml:space="preserve">. </w:t>
      </w:r>
      <w:r w:rsidR="009D5B92" w:rsidRPr="00B8344E">
        <w:rPr>
          <w:rFonts w:ascii="Arial" w:hAnsi="Arial" w:cs="Arial"/>
          <w:lang w:val="en-US"/>
        </w:rPr>
        <w:t>Given</w:t>
      </w:r>
      <w:r w:rsidR="00EA2708" w:rsidRPr="00B8344E">
        <w:rPr>
          <w:rFonts w:ascii="Arial" w:hAnsi="Arial" w:cs="Arial"/>
          <w:lang w:val="en-US"/>
        </w:rPr>
        <w:t xml:space="preserve"> that we found a forward-flow enhancement in transitions from emotional oddballs</w:t>
      </w:r>
      <w:r w:rsidR="009D5B92" w:rsidRPr="00B8344E">
        <w:rPr>
          <w:rFonts w:ascii="Arial" w:hAnsi="Arial" w:cs="Arial"/>
          <w:lang w:val="en-US"/>
        </w:rPr>
        <w:t>,</w:t>
      </w:r>
      <w:r w:rsidR="00EA2708" w:rsidRPr="00B8344E">
        <w:rPr>
          <w:rFonts w:ascii="Arial" w:hAnsi="Arial" w:cs="Arial"/>
          <w:lang w:val="en-US"/>
        </w:rPr>
        <w:t xml:space="preserve"> we hypothesized </w:t>
      </w:r>
      <w:r w:rsidR="009D5B92" w:rsidRPr="00B8344E">
        <w:rPr>
          <w:rFonts w:ascii="Arial" w:hAnsi="Arial" w:cs="Arial"/>
          <w:lang w:val="en-US"/>
        </w:rPr>
        <w:t xml:space="preserve">that </w:t>
      </w:r>
      <w:r w:rsidR="00EA2708" w:rsidRPr="00B8344E">
        <w:rPr>
          <w:rFonts w:ascii="Arial" w:hAnsi="Arial" w:cs="Arial"/>
          <w:lang w:val="en-US"/>
        </w:rPr>
        <w:t xml:space="preserve">it would serve as </w:t>
      </w:r>
      <w:r w:rsidR="001D45F4" w:rsidRPr="00B8344E">
        <w:rPr>
          <w:rFonts w:ascii="Arial" w:hAnsi="Arial" w:cs="Arial"/>
          <w:lang w:val="en-US"/>
        </w:rPr>
        <w:t xml:space="preserve">an </w:t>
      </w:r>
      <w:r w:rsidR="00EA2708" w:rsidRPr="00B8344E">
        <w:rPr>
          <w:rFonts w:ascii="Arial" w:hAnsi="Arial" w:cs="Arial"/>
          <w:lang w:val="en-US"/>
        </w:rPr>
        <w:t xml:space="preserve">anchor to move forwards in recall and </w:t>
      </w:r>
      <w:r w:rsidR="002F1513" w:rsidRPr="00B8344E">
        <w:rPr>
          <w:rFonts w:ascii="Arial" w:hAnsi="Arial" w:cs="Arial"/>
          <w:lang w:val="en-US"/>
        </w:rPr>
        <w:t>thus</w:t>
      </w:r>
      <w:r w:rsidR="00EA2708" w:rsidRPr="00B8344E">
        <w:rPr>
          <w:rFonts w:ascii="Arial" w:hAnsi="Arial" w:cs="Arial"/>
          <w:lang w:val="en-US"/>
        </w:rPr>
        <w:t>, explain the retrograde amnesic effect. However, we did not find such significant correlation</w:t>
      </w:r>
      <w:r w:rsidR="002E0956" w:rsidRPr="00B8344E">
        <w:rPr>
          <w:rFonts w:ascii="Arial" w:hAnsi="Arial" w:cs="Arial"/>
          <w:lang w:val="en-US"/>
        </w:rPr>
        <w:t>,</w:t>
      </w:r>
      <w:r w:rsidR="009D5B92" w:rsidRPr="00B8344E">
        <w:rPr>
          <w:rFonts w:ascii="Arial" w:hAnsi="Arial" w:cs="Arial"/>
          <w:lang w:val="en-US"/>
        </w:rPr>
        <w:t xml:space="preserve"> most likely because </w:t>
      </w:r>
      <w:r w:rsidR="00EA2708" w:rsidRPr="00B8344E">
        <w:rPr>
          <w:rFonts w:ascii="Arial" w:hAnsi="Arial" w:cs="Arial"/>
          <w:lang w:val="en-US"/>
        </w:rPr>
        <w:t xml:space="preserve">retrograde amnesia in the present task was </w:t>
      </w:r>
      <w:r w:rsidR="00B8344E" w:rsidRPr="00B8344E">
        <w:rPr>
          <w:rFonts w:ascii="Arial" w:hAnsi="Arial" w:cs="Arial"/>
          <w:lang w:val="en-US"/>
        </w:rPr>
        <w:t xml:space="preserve">not </w:t>
      </w:r>
      <w:r w:rsidR="001813BB">
        <w:rPr>
          <w:rFonts w:ascii="Arial" w:hAnsi="Arial" w:cs="Arial"/>
          <w:lang w:val="en-US"/>
        </w:rPr>
        <w:t>reliable across subjects</w:t>
      </w:r>
      <w:r w:rsidR="002F1513" w:rsidRPr="00B8344E">
        <w:rPr>
          <w:rFonts w:ascii="Arial" w:hAnsi="Arial" w:cs="Arial"/>
          <w:lang w:val="en-US"/>
        </w:rPr>
        <w:t>. W</w:t>
      </w:r>
      <w:r w:rsidR="00EA2708" w:rsidRPr="00B8344E">
        <w:rPr>
          <w:rFonts w:ascii="Arial" w:hAnsi="Arial" w:cs="Arial"/>
          <w:lang w:val="en-US"/>
        </w:rPr>
        <w:t xml:space="preserve">e did not find a strong retrograde amnesic effects as previously described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1E240F" w:rsidRPr="00B8344E">
        <w:rPr>
          <w:rFonts w:ascii="Arial" w:hAnsi="Arial" w:cs="Arial"/>
          <w:lang w:val="en-US"/>
        </w:rPr>
        <w:t xml:space="preserve"> even though t</w:t>
      </w:r>
      <w:r w:rsidR="00EA2708" w:rsidRPr="00B8344E">
        <w:rPr>
          <w:rFonts w:ascii="Arial" w:hAnsi="Arial" w:cs="Arial"/>
          <w:lang w:val="en-US"/>
        </w:rPr>
        <w:t xml:space="preserve">he present items used were translated from </w:t>
      </w:r>
      <w:r w:rsidR="00EA2708" w:rsidRPr="00B8344E">
        <w:rPr>
          <w:rFonts w:ascii="Arial" w:hAnsi="Arial" w:cs="Arial"/>
          <w:lang w:val="en-US"/>
        </w:rPr>
        <w:fldChar w:fldCharType="begin" w:fldLock="1"/>
      </w:r>
      <w:r w:rsidR="00EA2708" w:rsidRPr="00B8344E">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β-adrenergic-dependent","type":"article-journal","volume":"100"},"uris":["http://www.mendeley.com/documents/?uuid=d6435f94-11ec-4a87-9beb-282b33dbacdb"]}],"mendeley":{"formattedCitation":"(B.A. Strange et al., 2003)","manualFormatting":"Strange et al. (2003)","plainTextFormattedCitation":"(B.A. Strange et al., 2003)","previouslyFormattedCitation":"(B.A. Strange et al., 2003)"},"properties":{"noteIndex":0},"schema":"https://github.com/citation-style-language/schema/raw/master/csl-citation.json"}</w:instrText>
      </w:r>
      <w:r w:rsidR="00EA2708" w:rsidRPr="00B8344E">
        <w:rPr>
          <w:rFonts w:ascii="Arial" w:hAnsi="Arial" w:cs="Arial"/>
          <w:lang w:val="en-US"/>
        </w:rPr>
        <w:fldChar w:fldCharType="separate"/>
      </w:r>
      <w:r w:rsidR="00EA2708" w:rsidRPr="00B8344E">
        <w:rPr>
          <w:rFonts w:ascii="Arial" w:hAnsi="Arial" w:cs="Arial"/>
          <w:noProof/>
          <w:lang w:val="en-US"/>
        </w:rPr>
        <w:t>Strange et al. (2003)</w:t>
      </w:r>
      <w:r w:rsidR="00EA2708" w:rsidRPr="00B8344E">
        <w:rPr>
          <w:rFonts w:ascii="Arial" w:hAnsi="Arial" w:cs="Arial"/>
          <w:lang w:val="en-US"/>
        </w:rPr>
        <w:fldChar w:fldCharType="end"/>
      </w:r>
      <w:r w:rsidR="00EA2708" w:rsidRPr="00B8344E">
        <w:rPr>
          <w:rFonts w:ascii="Arial" w:hAnsi="Arial" w:cs="Arial"/>
          <w:lang w:val="en-US"/>
        </w:rPr>
        <w:t xml:space="preserve"> and normed for emotional content and semantic relatedness.</w:t>
      </w:r>
      <w:r w:rsidR="00EF1AD0" w:rsidRPr="00B8344E">
        <w:rPr>
          <w:rFonts w:ascii="Arial" w:hAnsi="Arial" w:cs="Arial"/>
          <w:lang w:val="en-US"/>
        </w:rPr>
        <w:t xml:space="preserve"> </w:t>
      </w:r>
    </w:p>
    <w:p w14:paraId="414F2346" w14:textId="5CE275BD" w:rsidR="00440483" w:rsidRPr="00B8344E" w:rsidRDefault="008E5015" w:rsidP="00011E8A">
      <w:pPr>
        <w:spacing w:line="480" w:lineRule="auto"/>
        <w:ind w:firstLine="360"/>
        <w:jc w:val="both"/>
        <w:rPr>
          <w:rFonts w:ascii="Arial" w:hAnsi="Arial" w:cs="Arial"/>
          <w:lang w:val="en-US"/>
        </w:rPr>
      </w:pPr>
      <w:r w:rsidRPr="005E6486">
        <w:rPr>
          <w:rFonts w:ascii="Arial" w:hAnsi="Arial" w:cs="Arial"/>
        </w:rPr>
        <w:t>In the present study, we applied</w:t>
      </w:r>
      <w:r w:rsidR="003278D4" w:rsidRPr="005E6486">
        <w:rPr>
          <w:rFonts w:ascii="Arial" w:hAnsi="Arial" w:cs="Arial"/>
        </w:rPr>
        <w:t xml:space="preserve"> CRP curve analysis on a free</w:t>
      </w:r>
      <w:r w:rsidR="00B8344E" w:rsidRPr="005E6486">
        <w:rPr>
          <w:rFonts w:ascii="Arial" w:hAnsi="Arial" w:cs="Arial"/>
        </w:rPr>
        <w:t xml:space="preserve"> </w:t>
      </w:r>
      <w:r w:rsidR="003278D4" w:rsidRPr="005E6486">
        <w:rPr>
          <w:rFonts w:ascii="Arial" w:hAnsi="Arial" w:cs="Arial"/>
        </w:rPr>
        <w:t xml:space="preserve">recall paradigm </w:t>
      </w:r>
      <w:r w:rsidR="006D0261" w:rsidRPr="005E6486">
        <w:rPr>
          <w:rFonts w:ascii="Arial" w:hAnsi="Arial" w:cs="Arial"/>
        </w:rPr>
        <w:t>to investigate emotional and perceptual salience (via oddball presentations)</w:t>
      </w:r>
      <w:r w:rsidR="003278D4" w:rsidRPr="005E6486">
        <w:rPr>
          <w:rFonts w:ascii="Arial" w:hAnsi="Arial" w:cs="Arial"/>
        </w:rPr>
        <w:t xml:space="preserve">. </w:t>
      </w:r>
      <w:r w:rsidR="005E6486">
        <w:rPr>
          <w:rFonts w:ascii="Arial" w:hAnsi="Arial" w:cs="Arial"/>
          <w:lang w:val="en-US"/>
        </w:rPr>
        <w:t xml:space="preserve">Oddballs were retrieved relatively late in the recall order. </w:t>
      </w:r>
      <w:r w:rsidR="00F00E1E">
        <w:rPr>
          <w:rFonts w:ascii="Arial" w:hAnsi="Arial" w:cs="Arial"/>
          <w:lang w:val="en-US"/>
        </w:rPr>
        <w:t xml:space="preserve">Memory performance increased with increasing SOA at encoding, as did forward asymmetry of the CRP curves. </w:t>
      </w:r>
      <w:r w:rsidR="00DE59D9" w:rsidRPr="005E6486">
        <w:rPr>
          <w:rFonts w:ascii="Arial" w:hAnsi="Arial" w:cs="Arial"/>
        </w:rPr>
        <w:t xml:space="preserve">We found </w:t>
      </w:r>
      <w:r w:rsidR="006C3E45" w:rsidRPr="005E6486">
        <w:rPr>
          <w:rFonts w:ascii="Arial" w:hAnsi="Arial" w:cs="Arial"/>
        </w:rPr>
        <w:t>a</w:t>
      </w:r>
      <w:r w:rsidR="006C3E45" w:rsidRPr="00B8344E">
        <w:rPr>
          <w:rFonts w:ascii="Arial" w:hAnsi="Arial" w:cs="Arial"/>
          <w:lang w:val="en-US"/>
        </w:rPr>
        <w:t xml:space="preserve">n enhancement in transitions from emotional oddballs which was not present in </w:t>
      </w:r>
      <w:r w:rsidR="006C3E45" w:rsidRPr="00B8344E">
        <w:rPr>
          <w:rFonts w:ascii="Arial" w:hAnsi="Arial" w:cs="Arial"/>
          <w:lang w:val="en-US"/>
        </w:rPr>
        <w:lastRenderedPageBreak/>
        <w:t>transitions from perceptual oddballs</w:t>
      </w:r>
      <w:r w:rsidR="000B6B9F" w:rsidRPr="00B8344E">
        <w:rPr>
          <w:rFonts w:ascii="Arial" w:hAnsi="Arial" w:cs="Arial"/>
          <w:lang w:val="en-US"/>
        </w:rPr>
        <w:t xml:space="preserve">. </w:t>
      </w:r>
      <w:r w:rsidR="005E6486">
        <w:rPr>
          <w:rFonts w:ascii="Arial" w:hAnsi="Arial" w:cs="Arial"/>
          <w:lang w:val="en-US"/>
        </w:rPr>
        <w:t xml:space="preserve">The enhanced forward transitions from emotional oddballs </w:t>
      </w:r>
      <w:r w:rsidR="00AF2A94">
        <w:rPr>
          <w:rFonts w:ascii="Arial" w:hAnsi="Arial" w:cs="Arial"/>
          <w:lang w:val="en-US"/>
        </w:rPr>
        <w:t>were</w:t>
      </w:r>
      <w:r w:rsidR="005E6486">
        <w:rPr>
          <w:rFonts w:ascii="Arial" w:hAnsi="Arial" w:cs="Arial"/>
          <w:lang w:val="en-US"/>
        </w:rPr>
        <w:t xml:space="preserve"> not, however, evident if encoded stimuli were presented at an interval of 1</w:t>
      </w:r>
      <w:r w:rsidR="00AF2A94">
        <w:rPr>
          <w:rFonts w:ascii="Arial" w:hAnsi="Arial" w:cs="Arial"/>
          <w:lang w:val="en-US"/>
        </w:rPr>
        <w:t xml:space="preserve"> </w:t>
      </w:r>
      <w:r w:rsidR="005E6486">
        <w:rPr>
          <w:rFonts w:ascii="Arial" w:hAnsi="Arial" w:cs="Arial"/>
          <w:lang w:val="en-US"/>
        </w:rPr>
        <w:t xml:space="preserve">s. </w:t>
      </w:r>
      <w:r w:rsidR="005C57C0" w:rsidRPr="00B8344E">
        <w:rPr>
          <w:rFonts w:ascii="Arial" w:hAnsi="Arial" w:cs="Arial"/>
          <w:lang w:val="en-US"/>
        </w:rPr>
        <w:t>T</w:t>
      </w:r>
      <w:r w:rsidR="00A7012A" w:rsidRPr="00B8344E">
        <w:rPr>
          <w:rFonts w:ascii="Arial" w:hAnsi="Arial" w:cs="Arial"/>
          <w:lang w:val="en-US"/>
        </w:rPr>
        <w:t xml:space="preserve">he current </w:t>
      </w:r>
      <w:r w:rsidR="009F7600" w:rsidRPr="00B8344E">
        <w:rPr>
          <w:rFonts w:ascii="Arial" w:hAnsi="Arial" w:cs="Arial"/>
          <w:lang w:val="en-US"/>
        </w:rPr>
        <w:t xml:space="preserve">results show a </w:t>
      </w:r>
      <w:r w:rsidR="00261A32" w:rsidRPr="00B8344E">
        <w:rPr>
          <w:rFonts w:ascii="Arial" w:hAnsi="Arial" w:cs="Arial"/>
          <w:lang w:val="en-US"/>
        </w:rPr>
        <w:t>dissociation in emotional and perceptual salience</w:t>
      </w:r>
      <w:r w:rsidR="00E305AA" w:rsidRPr="00B8344E">
        <w:rPr>
          <w:rFonts w:ascii="Arial" w:hAnsi="Arial" w:cs="Arial"/>
          <w:lang w:val="en-US"/>
        </w:rPr>
        <w:t xml:space="preserve"> at recall</w:t>
      </w:r>
      <w:r w:rsidR="009F7600" w:rsidRPr="00B8344E">
        <w:rPr>
          <w:rFonts w:ascii="Arial" w:hAnsi="Arial" w:cs="Arial"/>
          <w:lang w:val="en-US"/>
        </w:rPr>
        <w:t xml:space="preserve"> and</w:t>
      </w:r>
      <w:r w:rsidR="00A7012A" w:rsidRPr="00B8344E">
        <w:rPr>
          <w:rFonts w:ascii="Arial" w:hAnsi="Arial" w:cs="Arial"/>
          <w:lang w:val="en-US"/>
        </w:rPr>
        <w:t xml:space="preserve"> provide empirical evidence that could be used to </w:t>
      </w:r>
      <w:r w:rsidR="00BA04D0" w:rsidRPr="00B8344E">
        <w:rPr>
          <w:rFonts w:ascii="Arial" w:hAnsi="Arial" w:cs="Arial"/>
          <w:lang w:val="en-US"/>
        </w:rPr>
        <w:t xml:space="preserve">update </w:t>
      </w:r>
      <w:r w:rsidR="006455DB" w:rsidRPr="00B8344E">
        <w:rPr>
          <w:rFonts w:ascii="Arial" w:hAnsi="Arial" w:cs="Arial"/>
          <w:lang w:val="en-US"/>
        </w:rPr>
        <w:t>computational models of emotional memory</w:t>
      </w:r>
      <w:r w:rsidR="005E6486">
        <w:rPr>
          <w:rFonts w:ascii="Arial" w:hAnsi="Arial" w:cs="Arial"/>
          <w:lang w:val="en-US"/>
        </w:rPr>
        <w:t xml:space="preserve"> and the von </w:t>
      </w:r>
      <w:proofErr w:type="spellStart"/>
      <w:r w:rsidR="005E6486">
        <w:rPr>
          <w:rFonts w:ascii="Arial" w:hAnsi="Arial" w:cs="Arial"/>
          <w:lang w:val="en-US"/>
        </w:rPr>
        <w:t>Restorff</w:t>
      </w:r>
      <w:proofErr w:type="spellEnd"/>
      <w:r w:rsidR="005E6486">
        <w:rPr>
          <w:rFonts w:ascii="Arial" w:hAnsi="Arial" w:cs="Arial"/>
          <w:lang w:val="en-US"/>
        </w:rPr>
        <w:t xml:space="preserve"> effect</w:t>
      </w:r>
      <w:r w:rsidR="00B34AA8" w:rsidRPr="00B8344E">
        <w:rPr>
          <w:rFonts w:ascii="Arial" w:hAnsi="Arial" w:cs="Arial"/>
          <w:i/>
          <w:iCs/>
          <w:lang w:val="en-US"/>
        </w:rPr>
        <w:t>.</w:t>
      </w:r>
      <w:r w:rsidR="00F54714" w:rsidRPr="00B8344E">
        <w:rPr>
          <w:rFonts w:ascii="Arial" w:hAnsi="Arial" w:cs="Arial"/>
          <w:i/>
          <w:iCs/>
          <w:lang w:val="en-US"/>
        </w:rPr>
        <w:t xml:space="preserve"> </w:t>
      </w:r>
    </w:p>
    <w:p w14:paraId="1018A2E6" w14:textId="1B028979" w:rsidR="002F19E6" w:rsidRPr="00C25575" w:rsidRDefault="00B337A8" w:rsidP="000F0DB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 xml:space="preserve">AUTHOR CONTRIBUTION </w:t>
      </w:r>
    </w:p>
    <w:p w14:paraId="4B60A299" w14:textId="77777777" w:rsidR="000F0DB2" w:rsidRPr="00B8344E" w:rsidRDefault="000F0DB2" w:rsidP="000F0DB2">
      <w:pPr>
        <w:rPr>
          <w:lang w:val="en-US"/>
        </w:rPr>
      </w:pPr>
    </w:p>
    <w:p w14:paraId="75027CE1" w14:textId="39103E63" w:rsidR="00BB12CB" w:rsidRPr="00B8344E" w:rsidRDefault="00E3792B" w:rsidP="003055E7">
      <w:pPr>
        <w:ind w:firstLine="720"/>
        <w:jc w:val="both"/>
        <w:rPr>
          <w:rFonts w:ascii="Arial" w:hAnsi="Arial" w:cs="Arial"/>
          <w:lang w:val="en-US"/>
        </w:rPr>
        <w:pPrChange w:id="22" w:author="Microsoft Office User" w:date="2021-12-30T11:25:00Z">
          <w:pPr>
            <w:ind w:firstLine="720"/>
          </w:pPr>
        </w:pPrChange>
      </w:pPr>
      <w:r w:rsidRPr="00B8344E">
        <w:rPr>
          <w:rFonts w:ascii="Arial" w:hAnsi="Arial" w:cs="Arial"/>
          <w:lang w:val="en-US"/>
        </w:rPr>
        <w:t>B.S designed the experiment. A.P.Y analyzed the data and wrote the manuscript</w:t>
      </w:r>
      <w:r w:rsidR="004D1744" w:rsidRPr="00B8344E">
        <w:rPr>
          <w:rFonts w:ascii="Arial" w:hAnsi="Arial" w:cs="Arial"/>
          <w:lang w:val="en-US"/>
        </w:rPr>
        <w:t xml:space="preserve"> with input from B.S and D.F.</w:t>
      </w:r>
    </w:p>
    <w:p w14:paraId="0E35A5F9" w14:textId="68A74B59" w:rsidR="008533A2" w:rsidRPr="00C25575" w:rsidRDefault="008533A2" w:rsidP="008533A2">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ACKNOWLEDGEMENTS</w:t>
      </w:r>
    </w:p>
    <w:p w14:paraId="6F7D3B85" w14:textId="32614B50" w:rsidR="008533A2" w:rsidRPr="00B8344E" w:rsidRDefault="008533A2" w:rsidP="008533A2">
      <w:pPr>
        <w:rPr>
          <w:lang w:val="en-US"/>
        </w:rPr>
      </w:pPr>
    </w:p>
    <w:p w14:paraId="5993086A" w14:textId="496ADAC3" w:rsidR="008533A2" w:rsidRPr="00B8344E" w:rsidRDefault="008533A2" w:rsidP="000F0DB2">
      <w:pPr>
        <w:ind w:firstLine="720"/>
        <w:jc w:val="both"/>
        <w:rPr>
          <w:rFonts w:ascii="Arial" w:hAnsi="Arial" w:cs="Arial"/>
          <w:lang w:val="en-US"/>
        </w:rPr>
      </w:pPr>
      <w:r w:rsidRPr="00B8344E">
        <w:rPr>
          <w:rFonts w:ascii="Arial" w:hAnsi="Arial" w:cs="Arial"/>
          <w:lang w:val="en-US"/>
        </w:rPr>
        <w:t xml:space="preserve">We thank </w:t>
      </w:r>
      <w:r w:rsidR="00BB12CB" w:rsidRPr="00B8344E">
        <w:rPr>
          <w:rFonts w:ascii="Arial" w:hAnsi="Arial" w:cs="Arial"/>
          <w:lang w:val="en-US"/>
        </w:rPr>
        <w:t xml:space="preserve">P Rivera </w:t>
      </w:r>
      <w:proofErr w:type="spellStart"/>
      <w:r w:rsidR="00BB12CB" w:rsidRPr="00B8344E">
        <w:rPr>
          <w:rFonts w:ascii="Arial" w:hAnsi="Arial" w:cs="Arial"/>
          <w:lang w:val="en-US"/>
        </w:rPr>
        <w:t>Rivera</w:t>
      </w:r>
      <w:proofErr w:type="spellEnd"/>
      <w:r w:rsidR="00BB12CB" w:rsidRPr="00B8344E">
        <w:rPr>
          <w:rFonts w:ascii="Arial" w:hAnsi="Arial" w:cs="Arial"/>
          <w:lang w:val="en-US"/>
        </w:rPr>
        <w:t xml:space="preserve"> </w:t>
      </w:r>
      <w:r w:rsidRPr="00B8344E">
        <w:rPr>
          <w:rFonts w:ascii="Arial" w:hAnsi="Arial" w:cs="Arial"/>
          <w:lang w:val="en-US"/>
        </w:rPr>
        <w:t>for</w:t>
      </w:r>
      <w:r w:rsidR="00BB12CB" w:rsidRPr="00B8344E">
        <w:rPr>
          <w:rFonts w:ascii="Arial" w:hAnsi="Arial" w:cs="Arial"/>
          <w:lang w:val="en-US"/>
        </w:rPr>
        <w:t xml:space="preserve"> assistance in</w:t>
      </w:r>
      <w:r w:rsidRPr="00B8344E">
        <w:rPr>
          <w:rFonts w:ascii="Arial" w:hAnsi="Arial" w:cs="Arial"/>
          <w:lang w:val="en-US"/>
        </w:rPr>
        <w:t xml:space="preserve"> data collection for this study. </w:t>
      </w:r>
      <w:r w:rsidR="00BB12CB" w:rsidRPr="00B8344E">
        <w:rPr>
          <w:rFonts w:ascii="Arial" w:hAnsi="Arial" w:cs="Arial"/>
          <w:lang w:val="en-US"/>
        </w:rPr>
        <w:t xml:space="preserve">This work was supported by Project grant SAF2011-27766 from the Spanish Ministry of Science and Education and Marie Curie Career Integration Fellowship (FP7-PEOPLE-2011-CIG 304248) to B.S. </w:t>
      </w:r>
      <w:r w:rsidR="00BB12CB" w:rsidRPr="00B8344E">
        <w:rPr>
          <w:rFonts w:ascii="Arial" w:hAnsi="Arial" w:cs="Arial"/>
        </w:rPr>
        <w:t>This project has received funding from the European Research Council (ERC) under the European Union’s Horizon 2020 research and innovation programme (ERC-2018-COG 819814).</w:t>
      </w:r>
    </w:p>
    <w:p w14:paraId="465557EE" w14:textId="531B0F6A" w:rsidR="00B337A8" w:rsidRPr="00B8344E" w:rsidRDefault="00B337A8" w:rsidP="00B337A8">
      <w:pPr>
        <w:rPr>
          <w:rFonts w:ascii="Arial" w:hAnsi="Arial" w:cs="Arial"/>
          <w:lang w:val="en-US"/>
        </w:rPr>
      </w:pPr>
    </w:p>
    <w:p w14:paraId="42DF2E31" w14:textId="6FD461E2" w:rsidR="00B337A8" w:rsidRPr="00C25575" w:rsidRDefault="00B337A8" w:rsidP="00B337A8">
      <w:pPr>
        <w:pStyle w:val="Heading1"/>
        <w:rPr>
          <w:rFonts w:ascii="Arial" w:hAnsi="Arial" w:cs="Arial"/>
          <w:b/>
          <w:bCs/>
          <w:color w:val="auto"/>
          <w:sz w:val="24"/>
          <w:szCs w:val="24"/>
          <w:lang w:val="es-ES"/>
        </w:rPr>
      </w:pPr>
      <w:r w:rsidRPr="00C25575">
        <w:rPr>
          <w:rFonts w:ascii="Arial" w:hAnsi="Arial" w:cs="Arial"/>
          <w:b/>
          <w:bCs/>
          <w:color w:val="auto"/>
          <w:sz w:val="24"/>
          <w:szCs w:val="24"/>
          <w:lang w:val="es-ES"/>
        </w:rPr>
        <w:t xml:space="preserve">ETHICAL CONSIDERATIONS </w:t>
      </w:r>
    </w:p>
    <w:p w14:paraId="502B3A10" w14:textId="5C574E06" w:rsidR="00B337A8" w:rsidRPr="00B8344E" w:rsidRDefault="00B337A8" w:rsidP="00A646D7">
      <w:pPr>
        <w:rPr>
          <w:lang w:val="es-ES"/>
        </w:rPr>
      </w:pPr>
    </w:p>
    <w:p w14:paraId="547C0892" w14:textId="3C9B331C" w:rsidR="00B337A8" w:rsidRPr="00B8344E" w:rsidRDefault="00197281" w:rsidP="00E52187">
      <w:pPr>
        <w:ind w:firstLine="360"/>
        <w:jc w:val="both"/>
        <w:rPr>
          <w:rFonts w:ascii="Arial" w:hAnsi="Arial" w:cs="Arial"/>
          <w:lang w:val="es-ES"/>
        </w:rPr>
      </w:pP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present</w:t>
      </w:r>
      <w:proofErr w:type="spellEnd"/>
      <w:r w:rsidRPr="00B8344E">
        <w:rPr>
          <w:rFonts w:ascii="Arial" w:hAnsi="Arial" w:cs="Arial"/>
          <w:lang w:val="es-ES"/>
        </w:rPr>
        <w:t xml:space="preserve"> </w:t>
      </w:r>
      <w:proofErr w:type="spellStart"/>
      <w:r w:rsidRPr="00B8344E">
        <w:rPr>
          <w:rFonts w:ascii="Arial" w:hAnsi="Arial" w:cs="Arial"/>
          <w:lang w:val="es-ES"/>
        </w:rPr>
        <w:t>work</w:t>
      </w:r>
      <w:proofErr w:type="spellEnd"/>
      <w:r w:rsidRPr="00B8344E">
        <w:rPr>
          <w:rFonts w:ascii="Arial" w:hAnsi="Arial" w:cs="Arial"/>
          <w:lang w:val="es-ES"/>
        </w:rPr>
        <w:t xml:space="preserve"> </w:t>
      </w:r>
      <w:proofErr w:type="spellStart"/>
      <w:r w:rsidRPr="00B8344E">
        <w:rPr>
          <w:rFonts w:ascii="Arial" w:hAnsi="Arial" w:cs="Arial"/>
          <w:lang w:val="es-ES"/>
        </w:rPr>
        <w:t>had</w:t>
      </w:r>
      <w:proofErr w:type="spellEnd"/>
      <w:r w:rsidRPr="00B8344E">
        <w:rPr>
          <w:rFonts w:ascii="Arial" w:hAnsi="Arial" w:cs="Arial"/>
          <w:lang w:val="es-ES"/>
        </w:rPr>
        <w:t xml:space="preserve"> </w:t>
      </w:r>
      <w:proofErr w:type="spellStart"/>
      <w:r w:rsidRPr="00B8344E">
        <w:rPr>
          <w:rFonts w:ascii="Arial" w:hAnsi="Arial" w:cs="Arial"/>
          <w:lang w:val="es-ES"/>
        </w:rPr>
        <w:t>ethical</w:t>
      </w:r>
      <w:proofErr w:type="spellEnd"/>
      <w:r w:rsidRPr="00B8344E">
        <w:rPr>
          <w:rFonts w:ascii="Arial" w:hAnsi="Arial" w:cs="Arial"/>
          <w:lang w:val="es-ES"/>
        </w:rPr>
        <w:t xml:space="preserve"> </w:t>
      </w:r>
      <w:proofErr w:type="spellStart"/>
      <w:r w:rsidRPr="00B8344E">
        <w:rPr>
          <w:rFonts w:ascii="Arial" w:hAnsi="Arial" w:cs="Arial"/>
          <w:lang w:val="es-ES"/>
        </w:rPr>
        <w:t>approval</w:t>
      </w:r>
      <w:proofErr w:type="spellEnd"/>
      <w:r w:rsidRPr="00B8344E">
        <w:rPr>
          <w:rFonts w:ascii="Arial" w:hAnsi="Arial" w:cs="Arial"/>
          <w:lang w:val="es-ES"/>
        </w:rPr>
        <w:t xml:space="preserve"> </w:t>
      </w:r>
      <w:proofErr w:type="spellStart"/>
      <w:r w:rsidRPr="00B8344E">
        <w:rPr>
          <w:rFonts w:ascii="Arial" w:hAnsi="Arial" w:cs="Arial"/>
          <w:lang w:val="es-ES"/>
        </w:rPr>
        <w:t>from</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Universidad Politécnica de Madrid </w:t>
      </w:r>
      <w:proofErr w:type="spellStart"/>
      <w:r w:rsidRPr="00B8344E">
        <w:rPr>
          <w:rFonts w:ascii="Arial" w:hAnsi="Arial" w:cs="Arial"/>
          <w:lang w:val="es-ES"/>
        </w:rPr>
        <w:t>under</w:t>
      </w:r>
      <w:proofErr w:type="spellEnd"/>
      <w:r w:rsidRPr="00B8344E">
        <w:rPr>
          <w:rFonts w:ascii="Arial" w:hAnsi="Arial" w:cs="Arial"/>
          <w:lang w:val="es-ES"/>
        </w:rPr>
        <w:t xml:space="preserve"> </w:t>
      </w:r>
      <w:proofErr w:type="spellStart"/>
      <w:r w:rsidRPr="00B8344E">
        <w:rPr>
          <w:rFonts w:ascii="Arial" w:hAnsi="Arial" w:cs="Arial"/>
          <w:lang w:val="es-ES"/>
        </w:rPr>
        <w:t>the</w:t>
      </w:r>
      <w:proofErr w:type="spellEnd"/>
      <w:r w:rsidRPr="00B8344E">
        <w:rPr>
          <w:rFonts w:ascii="Arial" w:hAnsi="Arial" w:cs="Arial"/>
          <w:lang w:val="es-ES"/>
        </w:rPr>
        <w:t xml:space="preserve"> </w:t>
      </w:r>
      <w:proofErr w:type="spellStart"/>
      <w:r w:rsidRPr="00B8344E">
        <w:rPr>
          <w:rFonts w:ascii="Arial" w:hAnsi="Arial" w:cs="Arial"/>
          <w:lang w:val="es-ES"/>
        </w:rPr>
        <w:t>project</w:t>
      </w:r>
      <w:proofErr w:type="spellEnd"/>
      <w:r w:rsidRPr="00B8344E">
        <w:rPr>
          <w:rFonts w:ascii="Arial" w:hAnsi="Arial" w:cs="Arial"/>
          <w:lang w:val="es-ES"/>
        </w:rPr>
        <w:t xml:space="preserve"> ‘Estudio de los efectos de la emoción sobre la cognición humana’</w:t>
      </w:r>
      <w:r w:rsidR="00E52187" w:rsidRPr="00B8344E">
        <w:rPr>
          <w:rFonts w:ascii="Arial" w:hAnsi="Arial" w:cs="Arial"/>
          <w:lang w:val="es-ES"/>
        </w:rPr>
        <w:t xml:space="preserve">. </w:t>
      </w:r>
    </w:p>
    <w:p w14:paraId="26DD0A77" w14:textId="1C146228" w:rsidR="00961AB0" w:rsidRPr="00B8344E" w:rsidRDefault="00961AB0" w:rsidP="00E52187">
      <w:pPr>
        <w:ind w:firstLine="360"/>
        <w:jc w:val="both"/>
        <w:rPr>
          <w:rFonts w:ascii="Arial" w:hAnsi="Arial" w:cs="Arial"/>
          <w:lang w:val="es-ES"/>
        </w:rPr>
      </w:pPr>
    </w:p>
    <w:p w14:paraId="7F79BFD9" w14:textId="5FCE6A6D" w:rsidR="00354CE5" w:rsidRPr="00C25575" w:rsidRDefault="00354CE5" w:rsidP="00354CE5">
      <w:pPr>
        <w:pStyle w:val="Heading1"/>
        <w:rPr>
          <w:rFonts w:ascii="Arial" w:hAnsi="Arial" w:cs="Arial"/>
          <w:b/>
          <w:bCs/>
          <w:color w:val="auto"/>
          <w:sz w:val="24"/>
          <w:szCs w:val="24"/>
          <w:lang w:val="en-US"/>
        </w:rPr>
      </w:pPr>
      <w:r w:rsidRPr="00C25575">
        <w:rPr>
          <w:rFonts w:ascii="Arial" w:hAnsi="Arial" w:cs="Arial"/>
          <w:b/>
          <w:bCs/>
          <w:color w:val="auto"/>
          <w:sz w:val="24"/>
          <w:szCs w:val="24"/>
          <w:lang w:val="en-US"/>
        </w:rPr>
        <w:t>REFERENCES</w:t>
      </w:r>
    </w:p>
    <w:p w14:paraId="0CD5C692" w14:textId="77777777" w:rsidR="00354CE5" w:rsidRPr="00B8344E" w:rsidRDefault="00354CE5" w:rsidP="00A646D7">
      <w:pPr>
        <w:rPr>
          <w:lang w:val="en-US"/>
        </w:rPr>
      </w:pPr>
    </w:p>
    <w:p w14:paraId="00110472" w14:textId="7BF82651" w:rsidR="00F46F79" w:rsidRPr="00F46F79" w:rsidRDefault="004A1E47" w:rsidP="00F46F79">
      <w:pPr>
        <w:widowControl w:val="0"/>
        <w:autoSpaceDE w:val="0"/>
        <w:autoSpaceDN w:val="0"/>
        <w:adjustRightInd w:val="0"/>
        <w:ind w:left="480" w:hanging="480"/>
        <w:rPr>
          <w:rFonts w:ascii="Arial" w:hAnsi="Arial" w:cs="Arial"/>
          <w:noProof/>
          <w:lang w:val="en-US"/>
        </w:rPr>
      </w:pPr>
      <w:r w:rsidRPr="00B8344E">
        <w:rPr>
          <w:rFonts w:ascii="Arial" w:hAnsi="Arial" w:cs="Arial"/>
        </w:rPr>
        <w:fldChar w:fldCharType="begin" w:fldLock="1"/>
      </w:r>
      <w:r w:rsidRPr="00B8344E">
        <w:rPr>
          <w:rFonts w:ascii="Arial" w:hAnsi="Arial" w:cs="Arial"/>
        </w:rPr>
        <w:instrText xml:space="preserve">ADDIN Mendeley Bibliography CSL_BIBLIOGRAPHY </w:instrText>
      </w:r>
      <w:r w:rsidRPr="00B8344E">
        <w:rPr>
          <w:rFonts w:ascii="Arial" w:hAnsi="Arial" w:cs="Arial"/>
        </w:rPr>
        <w:fldChar w:fldCharType="separate"/>
      </w:r>
      <w:r w:rsidR="00F46F79" w:rsidRPr="00F46F79">
        <w:rPr>
          <w:rFonts w:ascii="Arial" w:hAnsi="Arial" w:cs="Arial"/>
          <w:noProof/>
          <w:lang w:val="en-US"/>
        </w:rPr>
        <w:t xml:space="preserve">Anderson, A. K., Wais, P. E., &amp; Gabrieli, J. D. E. (2006). Emotion enhances remembrance of neutral events past. </w:t>
      </w:r>
      <w:r w:rsidR="00F46F79" w:rsidRPr="00F46F79">
        <w:rPr>
          <w:rFonts w:ascii="Arial" w:hAnsi="Arial" w:cs="Arial"/>
          <w:i/>
          <w:iCs/>
          <w:noProof/>
          <w:lang w:val="en-US"/>
        </w:rPr>
        <w:t>Proceedings of the National Academy of Sciences of the United States of America</w:t>
      </w:r>
      <w:r w:rsidR="00F46F79" w:rsidRPr="00F46F79">
        <w:rPr>
          <w:rFonts w:ascii="Arial" w:hAnsi="Arial" w:cs="Arial"/>
          <w:noProof/>
          <w:lang w:val="en-US"/>
        </w:rPr>
        <w:t xml:space="preserve">, </w:t>
      </w:r>
      <w:r w:rsidR="00F46F79" w:rsidRPr="00F46F79">
        <w:rPr>
          <w:rFonts w:ascii="Arial" w:hAnsi="Arial" w:cs="Arial"/>
          <w:i/>
          <w:iCs/>
          <w:noProof/>
          <w:lang w:val="en-US"/>
        </w:rPr>
        <w:t>103</w:t>
      </w:r>
      <w:r w:rsidR="00F46F79" w:rsidRPr="00F46F79">
        <w:rPr>
          <w:rFonts w:ascii="Arial" w:hAnsi="Arial" w:cs="Arial"/>
          <w:noProof/>
          <w:lang w:val="en-US"/>
        </w:rPr>
        <w:t>(5), 1599–1604. https://doi.org/10.1073/pnas.0506308103</w:t>
      </w:r>
    </w:p>
    <w:p w14:paraId="27E437B9"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Angelini, R., Capozzoli, F., Lepore, P., Grossi, D., &amp; Orsini, A. (1994). “Experimental amnesia” induced by emotional items. </w:t>
      </w:r>
      <w:r w:rsidRPr="00F46F79">
        <w:rPr>
          <w:rFonts w:ascii="Arial" w:hAnsi="Arial" w:cs="Arial"/>
          <w:i/>
          <w:iCs/>
          <w:noProof/>
          <w:lang w:val="en-US"/>
        </w:rPr>
        <w:t>Perceptual and Motor Skills</w:t>
      </w:r>
      <w:r w:rsidRPr="00F46F79">
        <w:rPr>
          <w:rFonts w:ascii="Arial" w:hAnsi="Arial" w:cs="Arial"/>
          <w:noProof/>
          <w:lang w:val="en-US"/>
        </w:rPr>
        <w:t xml:space="preserve">, </w:t>
      </w:r>
      <w:r w:rsidRPr="00F46F79">
        <w:rPr>
          <w:rFonts w:ascii="Arial" w:hAnsi="Arial" w:cs="Arial"/>
          <w:i/>
          <w:iCs/>
          <w:noProof/>
          <w:lang w:val="en-US"/>
        </w:rPr>
        <w:t>78</w:t>
      </w:r>
      <w:r w:rsidRPr="00F46F79">
        <w:rPr>
          <w:rFonts w:ascii="Arial" w:hAnsi="Arial" w:cs="Arial"/>
          <w:noProof/>
          <w:lang w:val="en-US"/>
        </w:rPr>
        <w:t>(1), 19–28. https://doi.org/10.2466/pms.1994.78.1.19</w:t>
      </w:r>
    </w:p>
    <w:p w14:paraId="793A716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Brewin, C. R., &amp; Holmes, E. A. (2003). Psychological theories of posttraumatic stress disorder. </w:t>
      </w:r>
      <w:r w:rsidRPr="00F46F79">
        <w:rPr>
          <w:rFonts w:ascii="Arial" w:hAnsi="Arial" w:cs="Arial"/>
          <w:i/>
          <w:iCs/>
          <w:noProof/>
          <w:lang w:val="en-US"/>
        </w:rPr>
        <w:t>Clinical Psychology Review</w:t>
      </w:r>
      <w:r w:rsidRPr="00F46F79">
        <w:rPr>
          <w:rFonts w:ascii="Arial" w:hAnsi="Arial" w:cs="Arial"/>
          <w:noProof/>
          <w:lang w:val="en-US"/>
        </w:rPr>
        <w:t xml:space="preserve">, </w:t>
      </w:r>
      <w:r w:rsidRPr="00F46F79">
        <w:rPr>
          <w:rFonts w:ascii="Arial" w:hAnsi="Arial" w:cs="Arial"/>
          <w:i/>
          <w:iCs/>
          <w:noProof/>
          <w:lang w:val="en-US"/>
        </w:rPr>
        <w:t>23</w:t>
      </w:r>
      <w:r w:rsidRPr="00F46F79">
        <w:rPr>
          <w:rFonts w:ascii="Arial" w:hAnsi="Arial" w:cs="Arial"/>
          <w:noProof/>
          <w:lang w:val="en-US"/>
        </w:rPr>
        <w:t>(3), 339–376. https://doi.org/10.1016/S0272-7358(03)00033-3</w:t>
      </w:r>
    </w:p>
    <w:p w14:paraId="521E331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Cohen, R. t., &amp; Kahana, M. J. (2019). Retrieved-context theory of memory in emotional disorders. </w:t>
      </w:r>
      <w:r w:rsidRPr="00F46F79">
        <w:rPr>
          <w:rFonts w:ascii="Arial" w:hAnsi="Arial" w:cs="Arial"/>
          <w:i/>
          <w:iCs/>
          <w:noProof/>
          <w:lang w:val="en-US"/>
        </w:rPr>
        <w:t>BioRxiv</w:t>
      </w:r>
      <w:r w:rsidRPr="00F46F79">
        <w:rPr>
          <w:rFonts w:ascii="Arial" w:hAnsi="Arial" w:cs="Arial"/>
          <w:noProof/>
          <w:lang w:val="en-US"/>
        </w:rPr>
        <w:t>.</w:t>
      </w:r>
    </w:p>
    <w:p w14:paraId="6B9A16A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Detterman, D. K. (1976). The retrieval hypothesis as an explanation of induced retrograde amnesia. </w:t>
      </w:r>
      <w:r w:rsidRPr="00F46F79">
        <w:rPr>
          <w:rFonts w:ascii="Arial" w:hAnsi="Arial" w:cs="Arial"/>
          <w:i/>
          <w:iCs/>
          <w:noProof/>
          <w:lang w:val="en-US"/>
        </w:rPr>
        <w:t>The Quarterly Journal of Experimental Psychology</w:t>
      </w:r>
      <w:r w:rsidRPr="00F46F79">
        <w:rPr>
          <w:rFonts w:ascii="Arial" w:hAnsi="Arial" w:cs="Arial"/>
          <w:noProof/>
          <w:lang w:val="en-US"/>
        </w:rPr>
        <w:t xml:space="preserve">, </w:t>
      </w:r>
      <w:r w:rsidRPr="00F46F79">
        <w:rPr>
          <w:rFonts w:ascii="Arial" w:hAnsi="Arial" w:cs="Arial"/>
          <w:i/>
          <w:iCs/>
          <w:noProof/>
          <w:lang w:val="en-US"/>
        </w:rPr>
        <w:t>28</w:t>
      </w:r>
      <w:r w:rsidRPr="00F46F79">
        <w:rPr>
          <w:rFonts w:ascii="Arial" w:hAnsi="Arial" w:cs="Arial"/>
          <w:noProof/>
          <w:lang w:val="en-US"/>
        </w:rPr>
        <w:t>(4), 623–632. https://doi.org/10.1080/14640747608400588</w:t>
      </w:r>
    </w:p>
    <w:p w14:paraId="1164BC39"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Elhalal, A., Davelaar, E. J., &amp; Usher, M. (2014). The role of the frontal cortex in </w:t>
      </w:r>
      <w:r w:rsidRPr="00F46F79">
        <w:rPr>
          <w:rFonts w:ascii="Arial" w:hAnsi="Arial" w:cs="Arial"/>
          <w:noProof/>
          <w:lang w:val="en-US"/>
        </w:rPr>
        <w:lastRenderedPageBreak/>
        <w:t xml:space="preserve">memory: An investigation of the Von Restorff effect. </w:t>
      </w:r>
      <w:r w:rsidRPr="00F46F79">
        <w:rPr>
          <w:rFonts w:ascii="Arial" w:hAnsi="Arial" w:cs="Arial"/>
          <w:i/>
          <w:iCs/>
          <w:noProof/>
          <w:lang w:val="en-US"/>
        </w:rPr>
        <w:t>Frontiers in Human Neuroscience</w:t>
      </w:r>
      <w:r w:rsidRPr="00F46F79">
        <w:rPr>
          <w:rFonts w:ascii="Arial" w:hAnsi="Arial" w:cs="Arial"/>
          <w:noProof/>
          <w:lang w:val="en-US"/>
        </w:rPr>
        <w:t xml:space="preserve">, </w:t>
      </w:r>
      <w:r w:rsidRPr="00F46F79">
        <w:rPr>
          <w:rFonts w:ascii="Arial" w:hAnsi="Arial" w:cs="Arial"/>
          <w:i/>
          <w:iCs/>
          <w:noProof/>
          <w:lang w:val="en-US"/>
        </w:rPr>
        <w:t>8</w:t>
      </w:r>
      <w:r w:rsidRPr="00F46F79">
        <w:rPr>
          <w:rFonts w:ascii="Arial" w:hAnsi="Arial" w:cs="Arial"/>
          <w:noProof/>
          <w:lang w:val="en-US"/>
        </w:rPr>
        <w:t>(JUNE), 1–20. https://doi.org/10.3389/fnhum.2014.00410</w:t>
      </w:r>
    </w:p>
    <w:p w14:paraId="6095945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Erdfelder, E., Faul, F., Buchner, A., &amp; Lang, A. G. (2009). Statistical power analyses using G*Power 3.1: Tests for correlation and regression analyses. </w:t>
      </w:r>
      <w:r w:rsidRPr="00F46F79">
        <w:rPr>
          <w:rFonts w:ascii="Arial" w:hAnsi="Arial" w:cs="Arial"/>
          <w:i/>
          <w:iCs/>
          <w:noProof/>
          <w:lang w:val="en-US"/>
        </w:rPr>
        <w:t>Behavior Research Methods</w:t>
      </w:r>
      <w:r w:rsidRPr="00F46F79">
        <w:rPr>
          <w:rFonts w:ascii="Arial" w:hAnsi="Arial" w:cs="Arial"/>
          <w:noProof/>
          <w:lang w:val="en-US"/>
        </w:rPr>
        <w:t xml:space="preserve">, </w:t>
      </w:r>
      <w:r w:rsidRPr="00F46F79">
        <w:rPr>
          <w:rFonts w:ascii="Arial" w:hAnsi="Arial" w:cs="Arial"/>
          <w:i/>
          <w:iCs/>
          <w:noProof/>
          <w:lang w:val="en-US"/>
        </w:rPr>
        <w:t>41</w:t>
      </w:r>
      <w:r w:rsidRPr="00F46F79">
        <w:rPr>
          <w:rFonts w:ascii="Arial" w:hAnsi="Arial" w:cs="Arial"/>
          <w:noProof/>
          <w:lang w:val="en-US"/>
        </w:rPr>
        <w:t>(4), 1149–1160. https://doi.org/10.3758/BRM.41.4.1149</w:t>
      </w:r>
    </w:p>
    <w:p w14:paraId="6569ED2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Faul, F., Erdfelder, E., Lang, A. G., &amp; Buchner, A. (2007). G*Power 3: A flexible statistical power analysis program for the social, behavioral, and biomedical sciences. </w:t>
      </w:r>
      <w:r w:rsidRPr="00F46F79">
        <w:rPr>
          <w:rFonts w:ascii="Arial" w:hAnsi="Arial" w:cs="Arial"/>
          <w:i/>
          <w:iCs/>
          <w:noProof/>
          <w:lang w:val="en-US"/>
        </w:rPr>
        <w:t>Behavior Research Methods</w:t>
      </w:r>
      <w:r w:rsidRPr="00F46F79">
        <w:rPr>
          <w:rFonts w:ascii="Arial" w:hAnsi="Arial" w:cs="Arial"/>
          <w:noProof/>
          <w:lang w:val="en-US"/>
        </w:rPr>
        <w:t xml:space="preserve">, </w:t>
      </w:r>
      <w:r w:rsidRPr="00F46F79">
        <w:rPr>
          <w:rFonts w:ascii="Arial" w:hAnsi="Arial" w:cs="Arial"/>
          <w:i/>
          <w:iCs/>
          <w:noProof/>
          <w:lang w:val="en-US"/>
        </w:rPr>
        <w:t>39</w:t>
      </w:r>
      <w:r w:rsidRPr="00F46F79">
        <w:rPr>
          <w:rFonts w:ascii="Arial" w:hAnsi="Arial" w:cs="Arial"/>
          <w:noProof/>
          <w:lang w:val="en-US"/>
        </w:rPr>
        <w:t>(2), 175–191. https://doi.org/10.3758/BF03193146</w:t>
      </w:r>
    </w:p>
    <w:p w14:paraId="2BBBFFE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Folkerts, S., Rutishauser, U., &amp; Howard, M. W. (2018). Human episodic memory retrieval is accompanied by a neural contiguity effect. </w:t>
      </w:r>
      <w:r w:rsidRPr="00F46F79">
        <w:rPr>
          <w:rFonts w:ascii="Arial" w:hAnsi="Arial" w:cs="Arial"/>
          <w:i/>
          <w:iCs/>
          <w:noProof/>
          <w:lang w:val="en-US"/>
        </w:rPr>
        <w:t>Journal of Neuroscience</w:t>
      </w:r>
      <w:r w:rsidRPr="00F46F79">
        <w:rPr>
          <w:rFonts w:ascii="Arial" w:hAnsi="Arial" w:cs="Arial"/>
          <w:noProof/>
          <w:lang w:val="en-US"/>
        </w:rPr>
        <w:t xml:space="preserve">, </w:t>
      </w:r>
      <w:r w:rsidRPr="00F46F79">
        <w:rPr>
          <w:rFonts w:ascii="Arial" w:hAnsi="Arial" w:cs="Arial"/>
          <w:i/>
          <w:iCs/>
          <w:noProof/>
          <w:lang w:val="en-US"/>
        </w:rPr>
        <w:t>38</w:t>
      </w:r>
      <w:r w:rsidRPr="00F46F79">
        <w:rPr>
          <w:rFonts w:ascii="Arial" w:hAnsi="Arial" w:cs="Arial"/>
          <w:noProof/>
          <w:lang w:val="en-US"/>
        </w:rPr>
        <w:t>(17), 4200–4211. https://doi.org/10.1523/JNEUROSCI.2312-17.2018</w:t>
      </w:r>
    </w:p>
    <w:p w14:paraId="66554218"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Frank, D., &amp; Kafkas, A. (2021). Expectation-driven novelty effects in episodic memory. </w:t>
      </w:r>
      <w:r w:rsidRPr="00F46F79">
        <w:rPr>
          <w:rFonts w:ascii="Arial" w:hAnsi="Arial" w:cs="Arial"/>
          <w:i/>
          <w:iCs/>
          <w:noProof/>
          <w:lang w:val="en-US"/>
        </w:rPr>
        <w:t>Neurobiology of Learning and Memory</w:t>
      </w:r>
      <w:r w:rsidRPr="00F46F79">
        <w:rPr>
          <w:rFonts w:ascii="Arial" w:hAnsi="Arial" w:cs="Arial"/>
          <w:noProof/>
          <w:lang w:val="en-US"/>
        </w:rPr>
        <w:t xml:space="preserve">, </w:t>
      </w:r>
      <w:r w:rsidRPr="00F46F79">
        <w:rPr>
          <w:rFonts w:ascii="Arial" w:hAnsi="Arial" w:cs="Arial"/>
          <w:i/>
          <w:iCs/>
          <w:noProof/>
          <w:lang w:val="en-US"/>
        </w:rPr>
        <w:t>183</w:t>
      </w:r>
      <w:r w:rsidRPr="00F46F79">
        <w:rPr>
          <w:rFonts w:ascii="Arial" w:hAnsi="Arial" w:cs="Arial"/>
          <w:noProof/>
          <w:lang w:val="en-US"/>
        </w:rPr>
        <w:t>(December 2020), 107466. https://doi.org/10.1016/j.nlm.2021.107466</w:t>
      </w:r>
    </w:p>
    <w:p w14:paraId="6FD5724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Healey, M. K., Long, N. M., &amp; Kahana, M. J. (2019). Contiguity in episodic memory. </w:t>
      </w:r>
      <w:r w:rsidRPr="00F46F79">
        <w:rPr>
          <w:rFonts w:ascii="Arial" w:hAnsi="Arial" w:cs="Arial"/>
          <w:i/>
          <w:iCs/>
          <w:noProof/>
          <w:lang w:val="en-US"/>
        </w:rPr>
        <w:t>Psychonomic Bulletin and Review</w:t>
      </w:r>
      <w:r w:rsidRPr="00F46F79">
        <w:rPr>
          <w:rFonts w:ascii="Arial" w:hAnsi="Arial" w:cs="Arial"/>
          <w:noProof/>
          <w:lang w:val="en-US"/>
        </w:rPr>
        <w:t>, 699–720. https://doi.org/10.3758/s13423-018-1537-3</w:t>
      </w:r>
    </w:p>
    <w:p w14:paraId="6A8CF1C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Howard, M. W., &amp; Kahana, M. J. (1999). Contextual Variability and Serial Position Effects in Free Recall. </w:t>
      </w:r>
      <w:r w:rsidRPr="00F46F79">
        <w:rPr>
          <w:rFonts w:ascii="Arial" w:hAnsi="Arial" w:cs="Arial"/>
          <w:i/>
          <w:iCs/>
          <w:noProof/>
          <w:lang w:val="en-US"/>
        </w:rPr>
        <w:t>Journal of Experimental Psychology: Learning Memory and Cognition</w:t>
      </w:r>
      <w:r w:rsidRPr="00F46F79">
        <w:rPr>
          <w:rFonts w:ascii="Arial" w:hAnsi="Arial" w:cs="Arial"/>
          <w:noProof/>
          <w:lang w:val="en-US"/>
        </w:rPr>
        <w:t xml:space="preserve">, </w:t>
      </w:r>
      <w:r w:rsidRPr="00F46F79">
        <w:rPr>
          <w:rFonts w:ascii="Arial" w:hAnsi="Arial" w:cs="Arial"/>
          <w:i/>
          <w:iCs/>
          <w:noProof/>
          <w:lang w:val="en-US"/>
        </w:rPr>
        <w:t>25</w:t>
      </w:r>
      <w:r w:rsidRPr="00F46F79">
        <w:rPr>
          <w:rFonts w:ascii="Arial" w:hAnsi="Arial" w:cs="Arial"/>
          <w:noProof/>
          <w:lang w:val="en-US"/>
        </w:rPr>
        <w:t>(4), 923–941. https://doi.org/10.1037/0278-7393.25.4.923</w:t>
      </w:r>
    </w:p>
    <w:p w14:paraId="3C24CBFE"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Kahana, M. J. (1996). Associative retrieval processes in free recall. </w:t>
      </w:r>
      <w:r w:rsidRPr="00F46F79">
        <w:rPr>
          <w:rFonts w:ascii="Arial" w:hAnsi="Arial" w:cs="Arial"/>
          <w:i/>
          <w:iCs/>
          <w:noProof/>
          <w:lang w:val="en-US"/>
        </w:rPr>
        <w:t>Memory &amp; Cognition</w:t>
      </w:r>
      <w:r w:rsidRPr="00F46F79">
        <w:rPr>
          <w:rFonts w:ascii="Arial" w:hAnsi="Arial" w:cs="Arial"/>
          <w:noProof/>
          <w:lang w:val="en-US"/>
        </w:rPr>
        <w:t xml:space="preserve">, </w:t>
      </w:r>
      <w:r w:rsidRPr="00F46F79">
        <w:rPr>
          <w:rFonts w:ascii="Arial" w:hAnsi="Arial" w:cs="Arial"/>
          <w:i/>
          <w:iCs/>
          <w:noProof/>
          <w:lang w:val="en-US"/>
        </w:rPr>
        <w:t>24</w:t>
      </w:r>
      <w:r w:rsidRPr="00F46F79">
        <w:rPr>
          <w:rFonts w:ascii="Arial" w:hAnsi="Arial" w:cs="Arial"/>
          <w:noProof/>
          <w:lang w:val="en-US"/>
        </w:rPr>
        <w:t>(1), 103–109. https://doi.org/https://doi.org/10.3758/BF03197276</w:t>
      </w:r>
    </w:p>
    <w:p w14:paraId="6AB2A18B"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Kassambara, A. (2013). wilcox_effsize: Wilcoxon Effect Size.</w:t>
      </w:r>
    </w:p>
    <w:p w14:paraId="61EC3C4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Manning, J. R., Polyn, S. M., Baltuch, G. H., Litt, B., &amp; Kahana, M. J. (2011). Oscillatory patterns in temporal lobe reveal context reinstatement during memory search. </w:t>
      </w:r>
      <w:r w:rsidRPr="00F46F79">
        <w:rPr>
          <w:rFonts w:ascii="Arial" w:hAnsi="Arial" w:cs="Arial"/>
          <w:i/>
          <w:iCs/>
          <w:noProof/>
          <w:lang w:val="en-US"/>
        </w:rPr>
        <w:t>Proceedings of the National Academy of Sciences of the United States of America</w:t>
      </w:r>
      <w:r w:rsidRPr="00F46F79">
        <w:rPr>
          <w:rFonts w:ascii="Arial" w:hAnsi="Arial" w:cs="Arial"/>
          <w:noProof/>
          <w:lang w:val="en-US"/>
        </w:rPr>
        <w:t xml:space="preserve">, </w:t>
      </w:r>
      <w:r w:rsidRPr="00F46F79">
        <w:rPr>
          <w:rFonts w:ascii="Arial" w:hAnsi="Arial" w:cs="Arial"/>
          <w:i/>
          <w:iCs/>
          <w:noProof/>
          <w:lang w:val="en-US"/>
        </w:rPr>
        <w:t>108</w:t>
      </w:r>
      <w:r w:rsidRPr="00F46F79">
        <w:rPr>
          <w:rFonts w:ascii="Arial" w:hAnsi="Arial" w:cs="Arial"/>
          <w:noProof/>
          <w:lang w:val="en-US"/>
        </w:rPr>
        <w:t>(31), 12893–12897. https://doi.org/10.1073/pnas.1015174108</w:t>
      </w:r>
    </w:p>
    <w:p w14:paraId="3ED0F6B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Mather, M., &amp; Sutherland, M. R. (2011). Arousal-biased competition in perception and memory. </w:t>
      </w:r>
      <w:r w:rsidRPr="00F46F79">
        <w:rPr>
          <w:rFonts w:ascii="Arial" w:hAnsi="Arial" w:cs="Arial"/>
          <w:i/>
          <w:iCs/>
          <w:noProof/>
          <w:lang w:val="en-US"/>
        </w:rPr>
        <w:t>Perspectives on Psychological Science</w:t>
      </w:r>
      <w:r w:rsidRPr="00F46F79">
        <w:rPr>
          <w:rFonts w:ascii="Arial" w:hAnsi="Arial" w:cs="Arial"/>
          <w:noProof/>
          <w:lang w:val="en-US"/>
        </w:rPr>
        <w:t xml:space="preserve">, </w:t>
      </w:r>
      <w:r w:rsidRPr="00F46F79">
        <w:rPr>
          <w:rFonts w:ascii="Arial" w:hAnsi="Arial" w:cs="Arial"/>
          <w:i/>
          <w:iCs/>
          <w:noProof/>
          <w:lang w:val="en-US"/>
        </w:rPr>
        <w:t>6</w:t>
      </w:r>
      <w:r w:rsidRPr="00F46F79">
        <w:rPr>
          <w:rFonts w:ascii="Arial" w:hAnsi="Arial" w:cs="Arial"/>
          <w:noProof/>
          <w:lang w:val="en-US"/>
        </w:rPr>
        <w:t>(2), 114–133. https://doi.org/10.1177/1745691611400234</w:t>
      </w:r>
    </w:p>
    <w:p w14:paraId="71948CA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Polyn, S. M., Norman, K. A., &amp; Kahana, M. J. (2009). A Context Maintenance and Retrieval Model of Organizational Processes in Free Recall. </w:t>
      </w:r>
      <w:r w:rsidRPr="00F46F79">
        <w:rPr>
          <w:rFonts w:ascii="Arial" w:hAnsi="Arial" w:cs="Arial"/>
          <w:i/>
          <w:iCs/>
          <w:noProof/>
          <w:lang w:val="en-US"/>
        </w:rPr>
        <w:t>Psychological Review</w:t>
      </w:r>
      <w:r w:rsidRPr="00F46F79">
        <w:rPr>
          <w:rFonts w:ascii="Arial" w:hAnsi="Arial" w:cs="Arial"/>
          <w:noProof/>
          <w:lang w:val="en-US"/>
        </w:rPr>
        <w:t xml:space="preserve">, </w:t>
      </w:r>
      <w:r w:rsidRPr="00F46F79">
        <w:rPr>
          <w:rFonts w:ascii="Arial" w:hAnsi="Arial" w:cs="Arial"/>
          <w:i/>
          <w:iCs/>
          <w:noProof/>
          <w:lang w:val="en-US"/>
        </w:rPr>
        <w:t>116</w:t>
      </w:r>
      <w:r w:rsidRPr="00F46F79">
        <w:rPr>
          <w:rFonts w:ascii="Arial" w:hAnsi="Arial" w:cs="Arial"/>
          <w:noProof/>
          <w:lang w:val="en-US"/>
        </w:rPr>
        <w:t>(1), 129–156. https://doi.org/10.1037/a0014420</w:t>
      </w:r>
    </w:p>
    <w:p w14:paraId="6AE6121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Raaijmakers, J. G., &amp; Shiffrin, R. M. (1980). SAM: A theory of probabilistic search of associative memory. </w:t>
      </w:r>
      <w:r w:rsidRPr="00F46F79">
        <w:rPr>
          <w:rFonts w:ascii="Arial" w:hAnsi="Arial" w:cs="Arial"/>
          <w:i/>
          <w:iCs/>
          <w:noProof/>
          <w:lang w:val="en-US"/>
        </w:rPr>
        <w:t>The Psychology of Learning and Motivation</w:t>
      </w:r>
      <w:r w:rsidRPr="00F46F79">
        <w:rPr>
          <w:rFonts w:ascii="Arial" w:hAnsi="Arial" w:cs="Arial"/>
          <w:noProof/>
          <w:lang w:val="en-US"/>
        </w:rPr>
        <w:t xml:space="preserve">, </w:t>
      </w:r>
      <w:r w:rsidRPr="00F46F79">
        <w:rPr>
          <w:rFonts w:ascii="Arial" w:hAnsi="Arial" w:cs="Arial"/>
          <w:i/>
          <w:iCs/>
          <w:noProof/>
          <w:lang w:val="en-US"/>
        </w:rPr>
        <w:t>14</w:t>
      </w:r>
      <w:r w:rsidRPr="00F46F79">
        <w:rPr>
          <w:rFonts w:ascii="Arial" w:hAnsi="Arial" w:cs="Arial"/>
          <w:noProof/>
          <w:lang w:val="en-US"/>
        </w:rPr>
        <w:t>. https://doi.org/https://doi.org/10.1016/S0079-7421(08)60162-0</w:t>
      </w:r>
    </w:p>
    <w:p w14:paraId="17516B7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Schmidt, S. R., &amp; Schmidt, C. R. (2016). The emotional carryover effect in memory for words. </w:t>
      </w:r>
      <w:r w:rsidRPr="00F46F79">
        <w:rPr>
          <w:rFonts w:ascii="Arial" w:hAnsi="Arial" w:cs="Arial"/>
          <w:i/>
          <w:iCs/>
          <w:noProof/>
          <w:lang w:val="en-US"/>
        </w:rPr>
        <w:t>Memory</w:t>
      </w:r>
      <w:r w:rsidRPr="00F46F79">
        <w:rPr>
          <w:rFonts w:ascii="Arial" w:hAnsi="Arial" w:cs="Arial"/>
          <w:noProof/>
          <w:lang w:val="en-US"/>
        </w:rPr>
        <w:t xml:space="preserve">, </w:t>
      </w:r>
      <w:r w:rsidRPr="00F46F79">
        <w:rPr>
          <w:rFonts w:ascii="Arial" w:hAnsi="Arial" w:cs="Arial"/>
          <w:i/>
          <w:iCs/>
          <w:noProof/>
          <w:lang w:val="en-US"/>
        </w:rPr>
        <w:t>24</w:t>
      </w:r>
      <w:r w:rsidRPr="00F46F79">
        <w:rPr>
          <w:rFonts w:ascii="Arial" w:hAnsi="Arial" w:cs="Arial"/>
          <w:noProof/>
          <w:lang w:val="en-US"/>
        </w:rPr>
        <w:t>(7), 916–938. https://doi.org/10.1080/09658211.2015.1059859</w:t>
      </w:r>
    </w:p>
    <w:p w14:paraId="29940C4C"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Siddiqui, A. P., &amp; Unsworth, N. (2011). Investigating the role of emotion during the search process in free recall. </w:t>
      </w:r>
      <w:r w:rsidRPr="00F46F79">
        <w:rPr>
          <w:rFonts w:ascii="Arial" w:hAnsi="Arial" w:cs="Arial"/>
          <w:i/>
          <w:iCs/>
          <w:noProof/>
          <w:lang w:val="en-US"/>
        </w:rPr>
        <w:t>Memory and Cognition</w:t>
      </w:r>
      <w:r w:rsidRPr="00F46F79">
        <w:rPr>
          <w:rFonts w:ascii="Arial" w:hAnsi="Arial" w:cs="Arial"/>
          <w:noProof/>
          <w:lang w:val="en-US"/>
        </w:rPr>
        <w:t xml:space="preserve">, </w:t>
      </w:r>
      <w:r w:rsidRPr="00F46F79">
        <w:rPr>
          <w:rFonts w:ascii="Arial" w:hAnsi="Arial" w:cs="Arial"/>
          <w:i/>
          <w:iCs/>
          <w:noProof/>
          <w:lang w:val="en-US"/>
        </w:rPr>
        <w:t>39</w:t>
      </w:r>
      <w:r w:rsidRPr="00F46F79">
        <w:rPr>
          <w:rFonts w:ascii="Arial" w:hAnsi="Arial" w:cs="Arial"/>
          <w:noProof/>
          <w:lang w:val="en-US"/>
        </w:rPr>
        <w:t>(8), 1387–1400. https://doi.org/10.3758/s13421-011-0125-9</w:t>
      </w:r>
    </w:p>
    <w:p w14:paraId="2FA87A34"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Strange, B. A., Henson, R. N. A., Friston, K. J., &amp; Dolan, R. J. (2000). Brain mechanisms for detecting perceptual, semantic, and emotional deviance. </w:t>
      </w:r>
      <w:r w:rsidRPr="00F46F79">
        <w:rPr>
          <w:rFonts w:ascii="Arial" w:hAnsi="Arial" w:cs="Arial"/>
          <w:i/>
          <w:iCs/>
          <w:noProof/>
          <w:lang w:val="en-US"/>
        </w:rPr>
        <w:t>NeuroImage</w:t>
      </w:r>
      <w:r w:rsidRPr="00F46F79">
        <w:rPr>
          <w:rFonts w:ascii="Arial" w:hAnsi="Arial" w:cs="Arial"/>
          <w:noProof/>
          <w:lang w:val="en-US"/>
        </w:rPr>
        <w:t xml:space="preserve">, </w:t>
      </w:r>
      <w:r w:rsidRPr="00F46F79">
        <w:rPr>
          <w:rFonts w:ascii="Arial" w:hAnsi="Arial" w:cs="Arial"/>
          <w:i/>
          <w:iCs/>
          <w:noProof/>
          <w:lang w:val="en-US"/>
        </w:rPr>
        <w:t>12</w:t>
      </w:r>
      <w:r w:rsidRPr="00F46F79">
        <w:rPr>
          <w:rFonts w:ascii="Arial" w:hAnsi="Arial" w:cs="Arial"/>
          <w:noProof/>
          <w:lang w:val="en-US"/>
        </w:rPr>
        <w:t>(4), 425–433. https://doi.org/10.1006/nimg.2000.0637</w:t>
      </w:r>
    </w:p>
    <w:p w14:paraId="6D64F860"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Strange, B.A., Hurlemann, R., &amp; Dolan, R. J. (2003). An emotion-induced retrograde amnesia in humans is amygdala- and β-adrenergic-dependent. </w:t>
      </w:r>
      <w:r w:rsidRPr="00F46F79">
        <w:rPr>
          <w:rFonts w:ascii="Arial" w:hAnsi="Arial" w:cs="Arial"/>
          <w:i/>
          <w:iCs/>
          <w:noProof/>
          <w:lang w:val="en-US"/>
        </w:rPr>
        <w:t>Proceedings of the National Academy of Sciences of the United States of America</w:t>
      </w:r>
      <w:r w:rsidRPr="00F46F79">
        <w:rPr>
          <w:rFonts w:ascii="Arial" w:hAnsi="Arial" w:cs="Arial"/>
          <w:noProof/>
          <w:lang w:val="en-US"/>
        </w:rPr>
        <w:t xml:space="preserve">, </w:t>
      </w:r>
      <w:r w:rsidRPr="00F46F79">
        <w:rPr>
          <w:rFonts w:ascii="Arial" w:hAnsi="Arial" w:cs="Arial"/>
          <w:i/>
          <w:iCs/>
          <w:noProof/>
          <w:lang w:val="en-US"/>
        </w:rPr>
        <w:t>100</w:t>
      </w:r>
      <w:r w:rsidRPr="00F46F79">
        <w:rPr>
          <w:rFonts w:ascii="Arial" w:hAnsi="Arial" w:cs="Arial"/>
          <w:noProof/>
          <w:lang w:val="en-US"/>
        </w:rPr>
        <w:t xml:space="preserve">(23), </w:t>
      </w:r>
      <w:r w:rsidRPr="00F46F79">
        <w:rPr>
          <w:rFonts w:ascii="Arial" w:hAnsi="Arial" w:cs="Arial"/>
          <w:noProof/>
          <w:lang w:val="en-US"/>
        </w:rPr>
        <w:lastRenderedPageBreak/>
        <w:t>13626–13631. https://doi.org/10.1073/pnas.1635116100</w:t>
      </w:r>
    </w:p>
    <w:p w14:paraId="559972C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Strange, Bryan A, &amp; Galarza-Vallejo, A. (2016). Bidirectional synaptic plasticity can explain bidirectional retrograde effects of emotion on memory. https://doi.org/10.1017/S0140525X15001958</w:t>
      </w:r>
    </w:p>
    <w:p w14:paraId="7AD46E4A"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Talmi, D., Lohnas, L. J., &amp; Daw, N. D. (2019). A retrieved context model of the emotional modulation of memory. </w:t>
      </w:r>
      <w:r w:rsidRPr="00F46F79">
        <w:rPr>
          <w:rFonts w:ascii="Arial" w:hAnsi="Arial" w:cs="Arial"/>
          <w:i/>
          <w:iCs/>
          <w:noProof/>
          <w:lang w:val="en-US"/>
        </w:rPr>
        <w:t>Psychological Review</w:t>
      </w:r>
      <w:r w:rsidRPr="00F46F79">
        <w:rPr>
          <w:rFonts w:ascii="Arial" w:hAnsi="Arial" w:cs="Arial"/>
          <w:noProof/>
          <w:lang w:val="en-US"/>
        </w:rPr>
        <w:t xml:space="preserve">, </w:t>
      </w:r>
      <w:r w:rsidRPr="00F46F79">
        <w:rPr>
          <w:rFonts w:ascii="Arial" w:hAnsi="Arial" w:cs="Arial"/>
          <w:i/>
          <w:iCs/>
          <w:noProof/>
          <w:lang w:val="en-US"/>
        </w:rPr>
        <w:t>126</w:t>
      </w:r>
      <w:r w:rsidRPr="00F46F79">
        <w:rPr>
          <w:rFonts w:ascii="Arial" w:hAnsi="Arial" w:cs="Arial"/>
          <w:noProof/>
          <w:lang w:val="en-US"/>
        </w:rPr>
        <w:t>(4), 455–485. https://doi.org/10.1037/rev0000132</w:t>
      </w:r>
    </w:p>
    <w:p w14:paraId="429809B7"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Tulving, E. (1969). Retrograde Amnesia in Free Recall. </w:t>
      </w:r>
      <w:r w:rsidRPr="00F46F79">
        <w:rPr>
          <w:rFonts w:ascii="Arial" w:hAnsi="Arial" w:cs="Arial"/>
          <w:i/>
          <w:iCs/>
          <w:noProof/>
          <w:lang w:val="en-US"/>
        </w:rPr>
        <w:t>Science</w:t>
      </w:r>
      <w:r w:rsidRPr="00F46F79">
        <w:rPr>
          <w:rFonts w:ascii="Arial" w:hAnsi="Arial" w:cs="Arial"/>
          <w:noProof/>
          <w:lang w:val="en-US"/>
        </w:rPr>
        <w:t xml:space="preserve">, </w:t>
      </w:r>
      <w:r w:rsidRPr="00F46F79">
        <w:rPr>
          <w:rFonts w:ascii="Arial" w:hAnsi="Arial" w:cs="Arial"/>
          <w:i/>
          <w:iCs/>
          <w:noProof/>
          <w:lang w:val="en-US"/>
        </w:rPr>
        <w:t>164</w:t>
      </w:r>
      <w:r w:rsidRPr="00F46F79">
        <w:rPr>
          <w:rFonts w:ascii="Arial" w:hAnsi="Arial" w:cs="Arial"/>
          <w:noProof/>
          <w:lang w:val="en-US"/>
        </w:rPr>
        <w:t>.</w:t>
      </w:r>
    </w:p>
    <w:p w14:paraId="5DB97CA2"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van der Kolk, B. A., &amp; Fisler, R. (1995). Dissociation and the Fragmentary Nature of Traumatic memories: Overview and Exploratory Study. </w:t>
      </w:r>
      <w:r w:rsidRPr="00F46F79">
        <w:rPr>
          <w:rFonts w:ascii="Arial" w:hAnsi="Arial" w:cs="Arial"/>
          <w:i/>
          <w:iCs/>
          <w:noProof/>
          <w:lang w:val="en-US"/>
        </w:rPr>
        <w:t>Journal of Traumatic Stress</w:t>
      </w:r>
      <w:r w:rsidRPr="00F46F79">
        <w:rPr>
          <w:rFonts w:ascii="Arial" w:hAnsi="Arial" w:cs="Arial"/>
          <w:noProof/>
          <w:lang w:val="en-US"/>
        </w:rPr>
        <w:t xml:space="preserve">, </w:t>
      </w:r>
      <w:r w:rsidRPr="00F46F79">
        <w:rPr>
          <w:rFonts w:ascii="Arial" w:hAnsi="Arial" w:cs="Arial"/>
          <w:i/>
          <w:iCs/>
          <w:noProof/>
          <w:lang w:val="en-US"/>
        </w:rPr>
        <w:t>505</w:t>
      </w:r>
      <w:r w:rsidRPr="00F46F79">
        <w:rPr>
          <w:rFonts w:ascii="Arial" w:hAnsi="Arial" w:cs="Arial"/>
          <w:noProof/>
          <w:lang w:val="en-US"/>
        </w:rPr>
        <w:t>(525), 1–20. https://doi.org/10.1007/BF02102887</w:t>
      </w:r>
    </w:p>
    <w:p w14:paraId="2FEF33CF" w14:textId="77777777" w:rsidR="00F46F79" w:rsidRPr="00F46F79" w:rsidRDefault="00F46F79" w:rsidP="00F46F79">
      <w:pPr>
        <w:widowControl w:val="0"/>
        <w:autoSpaceDE w:val="0"/>
        <w:autoSpaceDN w:val="0"/>
        <w:adjustRightInd w:val="0"/>
        <w:ind w:left="480" w:hanging="480"/>
        <w:rPr>
          <w:rFonts w:ascii="Arial" w:hAnsi="Arial" w:cs="Arial"/>
          <w:noProof/>
          <w:lang w:val="en-US"/>
        </w:rPr>
      </w:pPr>
      <w:r w:rsidRPr="00F46F79">
        <w:rPr>
          <w:rFonts w:ascii="Arial" w:hAnsi="Arial" w:cs="Arial"/>
          <w:noProof/>
          <w:lang w:val="en-US"/>
        </w:rPr>
        <w:t xml:space="preserve">Von Restorff, H. (1933). Über die Wirkung von Bereichsbildungen im Spurenfeld. </w:t>
      </w:r>
      <w:r w:rsidRPr="00F46F79">
        <w:rPr>
          <w:rFonts w:ascii="Arial" w:hAnsi="Arial" w:cs="Arial"/>
          <w:i/>
          <w:iCs/>
          <w:noProof/>
          <w:lang w:val="en-US"/>
        </w:rPr>
        <w:t>Psychologische Forschung</w:t>
      </w:r>
      <w:r w:rsidRPr="00F46F79">
        <w:rPr>
          <w:rFonts w:ascii="Arial" w:hAnsi="Arial" w:cs="Arial"/>
          <w:noProof/>
          <w:lang w:val="en-US"/>
        </w:rPr>
        <w:t xml:space="preserve">, </w:t>
      </w:r>
      <w:r w:rsidRPr="00F46F79">
        <w:rPr>
          <w:rFonts w:ascii="Arial" w:hAnsi="Arial" w:cs="Arial"/>
          <w:i/>
          <w:iCs/>
          <w:noProof/>
          <w:lang w:val="en-US"/>
        </w:rPr>
        <w:t>18</w:t>
      </w:r>
      <w:r w:rsidRPr="00F46F79">
        <w:rPr>
          <w:rFonts w:ascii="Arial" w:hAnsi="Arial" w:cs="Arial"/>
          <w:noProof/>
          <w:lang w:val="en-US"/>
        </w:rPr>
        <w:t>, 299–342. https://doi.org/https://doi.org/10.1007/BF02409636</w:t>
      </w:r>
    </w:p>
    <w:p w14:paraId="06A367B1" w14:textId="77777777" w:rsidR="00F46F79" w:rsidRPr="00F46F79" w:rsidRDefault="00F46F79" w:rsidP="00F46F79">
      <w:pPr>
        <w:widowControl w:val="0"/>
        <w:autoSpaceDE w:val="0"/>
        <w:autoSpaceDN w:val="0"/>
        <w:adjustRightInd w:val="0"/>
        <w:ind w:left="480" w:hanging="480"/>
        <w:rPr>
          <w:rFonts w:ascii="Arial" w:hAnsi="Arial" w:cs="Arial"/>
          <w:noProof/>
        </w:rPr>
      </w:pPr>
      <w:r w:rsidRPr="00F46F79">
        <w:rPr>
          <w:rFonts w:ascii="Arial" w:hAnsi="Arial" w:cs="Arial"/>
          <w:noProof/>
          <w:lang w:val="en-US"/>
        </w:rPr>
        <w:t xml:space="preserve">Zhang, Q., Griffiths, T. L., &amp; Norman, K. A. (2021). Optimal policies for free recall. </w:t>
      </w:r>
      <w:r w:rsidRPr="00F46F79">
        <w:rPr>
          <w:rFonts w:ascii="Arial" w:hAnsi="Arial" w:cs="Arial"/>
          <w:i/>
          <w:iCs/>
          <w:noProof/>
          <w:lang w:val="en-US"/>
        </w:rPr>
        <w:t>PsyArxiv</w:t>
      </w:r>
      <w:r w:rsidRPr="00F46F79">
        <w:rPr>
          <w:rFonts w:ascii="Arial" w:hAnsi="Arial" w:cs="Arial"/>
          <w:noProof/>
          <w:lang w:val="en-US"/>
        </w:rPr>
        <w:t>. https://doi.org/10.31234/osf.io/sgepb</w:t>
      </w:r>
    </w:p>
    <w:p w14:paraId="619F0B1A" w14:textId="45CD9C76" w:rsidR="003D581C" w:rsidRDefault="004A1E47" w:rsidP="00F46F79">
      <w:pPr>
        <w:widowControl w:val="0"/>
        <w:autoSpaceDE w:val="0"/>
        <w:autoSpaceDN w:val="0"/>
        <w:adjustRightInd w:val="0"/>
        <w:ind w:left="480" w:hanging="480"/>
      </w:pPr>
      <w:r w:rsidRPr="00B8344E">
        <w:rPr>
          <w:rFonts w:ascii="Arial" w:hAnsi="Arial" w:cs="Arial"/>
        </w:rPr>
        <w:fldChar w:fldCharType="end"/>
      </w:r>
    </w:p>
    <w:sectPr w:rsidR="003D581C" w:rsidSect="00C629E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65C1" w14:textId="77777777" w:rsidR="009830E8" w:rsidRDefault="009830E8" w:rsidP="00CD0E59">
      <w:r>
        <w:separator/>
      </w:r>
    </w:p>
  </w:endnote>
  <w:endnote w:type="continuationSeparator" w:id="0">
    <w:p w14:paraId="7A5AD5A2" w14:textId="77777777" w:rsidR="009830E8" w:rsidRDefault="009830E8"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04A51" w14:textId="77777777" w:rsidR="009830E8" w:rsidRDefault="009830E8" w:rsidP="00CD0E59">
      <w:r>
        <w:separator/>
      </w:r>
    </w:p>
  </w:footnote>
  <w:footnote w:type="continuationSeparator" w:id="0">
    <w:p w14:paraId="1AC461E4" w14:textId="77777777" w:rsidR="009830E8" w:rsidRDefault="009830E8"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766804"/>
    <w:multiLevelType w:val="hybridMultilevel"/>
    <w:tmpl w:val="2EB4FD2A"/>
    <w:lvl w:ilvl="0" w:tplc="9EEC2CC6">
      <w:start w:val="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372814"/>
    <w:multiLevelType w:val="hybridMultilevel"/>
    <w:tmpl w:val="35E267F0"/>
    <w:lvl w:ilvl="0" w:tplc="D0C47EE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E625B5"/>
    <w:multiLevelType w:val="hybridMultilevel"/>
    <w:tmpl w:val="A04C2880"/>
    <w:lvl w:ilvl="0" w:tplc="3F82B73A">
      <w:start w:val="1"/>
      <w:numFmt w:val="bullet"/>
      <w:lvlText w:val="-"/>
      <w:lvlJc w:val="left"/>
      <w:pPr>
        <w:ind w:left="1080" w:hanging="360"/>
      </w:pPr>
      <w:rPr>
        <w:rFonts w:ascii="Arial" w:eastAsiaTheme="minorHAnsi" w:hAnsi="Arial" w:cs="Aria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B40FA6"/>
    <w:multiLevelType w:val="hybridMultilevel"/>
    <w:tmpl w:val="3E4C42F4"/>
    <w:lvl w:ilvl="0" w:tplc="6B5873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D7204C"/>
    <w:multiLevelType w:val="hybridMultilevel"/>
    <w:tmpl w:val="9B80EBA2"/>
    <w:lvl w:ilvl="0" w:tplc="7548D2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1"/>
  </w:num>
  <w:num w:numId="6">
    <w:abstractNumId w:val="6"/>
  </w:num>
  <w:num w:numId="7">
    <w:abstractNumId w:val="13"/>
  </w:num>
  <w:num w:numId="8">
    <w:abstractNumId w:val="15"/>
  </w:num>
  <w:num w:numId="9">
    <w:abstractNumId w:val="5"/>
  </w:num>
  <w:num w:numId="10">
    <w:abstractNumId w:val="7"/>
  </w:num>
  <w:num w:numId="11">
    <w:abstractNumId w:val="0"/>
  </w:num>
  <w:num w:numId="12">
    <w:abstractNumId w:val="14"/>
  </w:num>
  <w:num w:numId="13">
    <w:abstractNumId w:val="11"/>
  </w:num>
  <w:num w:numId="14">
    <w:abstractNumId w:val="12"/>
  </w:num>
  <w:num w:numId="15">
    <w:abstractNumId w:val="4"/>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3D581C"/>
    <w:rsid w:val="00000C98"/>
    <w:rsid w:val="0000429A"/>
    <w:rsid w:val="00004901"/>
    <w:rsid w:val="00004DB0"/>
    <w:rsid w:val="00005917"/>
    <w:rsid w:val="00005DA4"/>
    <w:rsid w:val="000070DE"/>
    <w:rsid w:val="00007379"/>
    <w:rsid w:val="000078C7"/>
    <w:rsid w:val="00007DD8"/>
    <w:rsid w:val="00010CF8"/>
    <w:rsid w:val="00011E8A"/>
    <w:rsid w:val="00012BDE"/>
    <w:rsid w:val="00015909"/>
    <w:rsid w:val="00015AB8"/>
    <w:rsid w:val="0001676D"/>
    <w:rsid w:val="0001703C"/>
    <w:rsid w:val="00017668"/>
    <w:rsid w:val="00020BC5"/>
    <w:rsid w:val="00025BC5"/>
    <w:rsid w:val="00031190"/>
    <w:rsid w:val="00031C24"/>
    <w:rsid w:val="00032E42"/>
    <w:rsid w:val="00033727"/>
    <w:rsid w:val="00034615"/>
    <w:rsid w:val="0003464F"/>
    <w:rsid w:val="00034DCC"/>
    <w:rsid w:val="00035FC4"/>
    <w:rsid w:val="000374F0"/>
    <w:rsid w:val="00040586"/>
    <w:rsid w:val="00044FE4"/>
    <w:rsid w:val="00045475"/>
    <w:rsid w:val="000461E9"/>
    <w:rsid w:val="0004694D"/>
    <w:rsid w:val="00047DAF"/>
    <w:rsid w:val="00050500"/>
    <w:rsid w:val="0005210D"/>
    <w:rsid w:val="000533BC"/>
    <w:rsid w:val="0005350E"/>
    <w:rsid w:val="00056AEC"/>
    <w:rsid w:val="000572DB"/>
    <w:rsid w:val="00061C24"/>
    <w:rsid w:val="00061CA0"/>
    <w:rsid w:val="00061FD7"/>
    <w:rsid w:val="000631B9"/>
    <w:rsid w:val="000648B8"/>
    <w:rsid w:val="00065835"/>
    <w:rsid w:val="00065CE2"/>
    <w:rsid w:val="00066D3A"/>
    <w:rsid w:val="00071F00"/>
    <w:rsid w:val="00072223"/>
    <w:rsid w:val="00072B06"/>
    <w:rsid w:val="00074B2E"/>
    <w:rsid w:val="00075303"/>
    <w:rsid w:val="00075858"/>
    <w:rsid w:val="00075D1D"/>
    <w:rsid w:val="00076CED"/>
    <w:rsid w:val="00076EFF"/>
    <w:rsid w:val="00077B40"/>
    <w:rsid w:val="0008107E"/>
    <w:rsid w:val="0008147C"/>
    <w:rsid w:val="000818A3"/>
    <w:rsid w:val="00081929"/>
    <w:rsid w:val="000819DC"/>
    <w:rsid w:val="00081AEC"/>
    <w:rsid w:val="00081C79"/>
    <w:rsid w:val="000823A9"/>
    <w:rsid w:val="0008335F"/>
    <w:rsid w:val="000847F3"/>
    <w:rsid w:val="00084C86"/>
    <w:rsid w:val="00084E45"/>
    <w:rsid w:val="0008580E"/>
    <w:rsid w:val="0008596D"/>
    <w:rsid w:val="00085AF4"/>
    <w:rsid w:val="00086558"/>
    <w:rsid w:val="00086D8E"/>
    <w:rsid w:val="000902B5"/>
    <w:rsid w:val="000905AA"/>
    <w:rsid w:val="00090B99"/>
    <w:rsid w:val="00092C0E"/>
    <w:rsid w:val="00094466"/>
    <w:rsid w:val="0009485F"/>
    <w:rsid w:val="00094FD9"/>
    <w:rsid w:val="0009555E"/>
    <w:rsid w:val="000963C8"/>
    <w:rsid w:val="00096EDD"/>
    <w:rsid w:val="000A0BC7"/>
    <w:rsid w:val="000A1510"/>
    <w:rsid w:val="000A1C9E"/>
    <w:rsid w:val="000A1CB2"/>
    <w:rsid w:val="000A49B5"/>
    <w:rsid w:val="000A4FA7"/>
    <w:rsid w:val="000A63A9"/>
    <w:rsid w:val="000B0561"/>
    <w:rsid w:val="000B10A3"/>
    <w:rsid w:val="000B1AB5"/>
    <w:rsid w:val="000B612D"/>
    <w:rsid w:val="000B6978"/>
    <w:rsid w:val="000B6B9F"/>
    <w:rsid w:val="000B79AC"/>
    <w:rsid w:val="000C0B8C"/>
    <w:rsid w:val="000C1048"/>
    <w:rsid w:val="000C255F"/>
    <w:rsid w:val="000C3B31"/>
    <w:rsid w:val="000D031A"/>
    <w:rsid w:val="000D14A7"/>
    <w:rsid w:val="000D272B"/>
    <w:rsid w:val="000D2FD7"/>
    <w:rsid w:val="000D34C4"/>
    <w:rsid w:val="000D3ABF"/>
    <w:rsid w:val="000E1EB8"/>
    <w:rsid w:val="000E244A"/>
    <w:rsid w:val="000E34BC"/>
    <w:rsid w:val="000E3AE4"/>
    <w:rsid w:val="000E3F1E"/>
    <w:rsid w:val="000E4221"/>
    <w:rsid w:val="000E53F6"/>
    <w:rsid w:val="000E5CA5"/>
    <w:rsid w:val="000E61DB"/>
    <w:rsid w:val="000E6A47"/>
    <w:rsid w:val="000E7DCF"/>
    <w:rsid w:val="000F0DB2"/>
    <w:rsid w:val="000F0DC4"/>
    <w:rsid w:val="000F0E6A"/>
    <w:rsid w:val="000F5FEE"/>
    <w:rsid w:val="000F66FF"/>
    <w:rsid w:val="00100C7B"/>
    <w:rsid w:val="001029A4"/>
    <w:rsid w:val="00102E6F"/>
    <w:rsid w:val="001032CA"/>
    <w:rsid w:val="00105DE3"/>
    <w:rsid w:val="0010627C"/>
    <w:rsid w:val="00106D17"/>
    <w:rsid w:val="001104DF"/>
    <w:rsid w:val="00110CDD"/>
    <w:rsid w:val="0011298B"/>
    <w:rsid w:val="00113A19"/>
    <w:rsid w:val="00114005"/>
    <w:rsid w:val="001172F5"/>
    <w:rsid w:val="00120551"/>
    <w:rsid w:val="00120D28"/>
    <w:rsid w:val="001221ED"/>
    <w:rsid w:val="00122EAA"/>
    <w:rsid w:val="001230CB"/>
    <w:rsid w:val="00124B07"/>
    <w:rsid w:val="00124D29"/>
    <w:rsid w:val="001258BD"/>
    <w:rsid w:val="00126091"/>
    <w:rsid w:val="001263EA"/>
    <w:rsid w:val="00127824"/>
    <w:rsid w:val="00131BEF"/>
    <w:rsid w:val="00131FDC"/>
    <w:rsid w:val="00133902"/>
    <w:rsid w:val="00135313"/>
    <w:rsid w:val="00136113"/>
    <w:rsid w:val="00137E6D"/>
    <w:rsid w:val="0014086A"/>
    <w:rsid w:val="00140C5B"/>
    <w:rsid w:val="001427B9"/>
    <w:rsid w:val="00142DFE"/>
    <w:rsid w:val="0014398C"/>
    <w:rsid w:val="00143CBF"/>
    <w:rsid w:val="00144181"/>
    <w:rsid w:val="00144AB9"/>
    <w:rsid w:val="00144BFC"/>
    <w:rsid w:val="001469B3"/>
    <w:rsid w:val="001505EE"/>
    <w:rsid w:val="0015284A"/>
    <w:rsid w:val="00152A5E"/>
    <w:rsid w:val="001531A7"/>
    <w:rsid w:val="00155A96"/>
    <w:rsid w:val="00156CB5"/>
    <w:rsid w:val="001578DE"/>
    <w:rsid w:val="001602C9"/>
    <w:rsid w:val="00161027"/>
    <w:rsid w:val="00163424"/>
    <w:rsid w:val="0016716A"/>
    <w:rsid w:val="00170C4E"/>
    <w:rsid w:val="00171BDC"/>
    <w:rsid w:val="0017206E"/>
    <w:rsid w:val="001726C6"/>
    <w:rsid w:val="0017370D"/>
    <w:rsid w:val="00173B97"/>
    <w:rsid w:val="00175BD4"/>
    <w:rsid w:val="001769B6"/>
    <w:rsid w:val="00176E55"/>
    <w:rsid w:val="001772A7"/>
    <w:rsid w:val="001813BB"/>
    <w:rsid w:val="00182720"/>
    <w:rsid w:val="0018620C"/>
    <w:rsid w:val="00186389"/>
    <w:rsid w:val="00186718"/>
    <w:rsid w:val="00186E4D"/>
    <w:rsid w:val="0018763E"/>
    <w:rsid w:val="00192D52"/>
    <w:rsid w:val="0019399E"/>
    <w:rsid w:val="00197281"/>
    <w:rsid w:val="001977DC"/>
    <w:rsid w:val="00197D89"/>
    <w:rsid w:val="001A10C0"/>
    <w:rsid w:val="001A1CA7"/>
    <w:rsid w:val="001A2171"/>
    <w:rsid w:val="001A2257"/>
    <w:rsid w:val="001A2341"/>
    <w:rsid w:val="001A4705"/>
    <w:rsid w:val="001A50C4"/>
    <w:rsid w:val="001A5E40"/>
    <w:rsid w:val="001A6D0C"/>
    <w:rsid w:val="001B0290"/>
    <w:rsid w:val="001B0ED9"/>
    <w:rsid w:val="001B1226"/>
    <w:rsid w:val="001B478E"/>
    <w:rsid w:val="001B4E21"/>
    <w:rsid w:val="001B538C"/>
    <w:rsid w:val="001B6CFA"/>
    <w:rsid w:val="001C0F81"/>
    <w:rsid w:val="001C3642"/>
    <w:rsid w:val="001C390A"/>
    <w:rsid w:val="001D006D"/>
    <w:rsid w:val="001D2A89"/>
    <w:rsid w:val="001D45F4"/>
    <w:rsid w:val="001D50D7"/>
    <w:rsid w:val="001D626E"/>
    <w:rsid w:val="001D70DD"/>
    <w:rsid w:val="001D737D"/>
    <w:rsid w:val="001D7F61"/>
    <w:rsid w:val="001E240F"/>
    <w:rsid w:val="001E2BAD"/>
    <w:rsid w:val="001E4C76"/>
    <w:rsid w:val="001E622F"/>
    <w:rsid w:val="001E7A30"/>
    <w:rsid w:val="001F042E"/>
    <w:rsid w:val="001F0B87"/>
    <w:rsid w:val="001F1813"/>
    <w:rsid w:val="001F184C"/>
    <w:rsid w:val="001F2210"/>
    <w:rsid w:val="001F39D3"/>
    <w:rsid w:val="001F41B5"/>
    <w:rsid w:val="001F5F67"/>
    <w:rsid w:val="002008C3"/>
    <w:rsid w:val="00202ECF"/>
    <w:rsid w:val="00203B6B"/>
    <w:rsid w:val="0020413C"/>
    <w:rsid w:val="002062F9"/>
    <w:rsid w:val="002073A4"/>
    <w:rsid w:val="00207E67"/>
    <w:rsid w:val="00211AD4"/>
    <w:rsid w:val="002124E1"/>
    <w:rsid w:val="00213D85"/>
    <w:rsid w:val="00215F05"/>
    <w:rsid w:val="00216601"/>
    <w:rsid w:val="00217485"/>
    <w:rsid w:val="002214AD"/>
    <w:rsid w:val="00223926"/>
    <w:rsid w:val="0022519B"/>
    <w:rsid w:val="002253B9"/>
    <w:rsid w:val="00226EC4"/>
    <w:rsid w:val="00227C65"/>
    <w:rsid w:val="00227EBB"/>
    <w:rsid w:val="002343FD"/>
    <w:rsid w:val="00235A9C"/>
    <w:rsid w:val="00237756"/>
    <w:rsid w:val="00240492"/>
    <w:rsid w:val="00240621"/>
    <w:rsid w:val="00240717"/>
    <w:rsid w:val="00244580"/>
    <w:rsid w:val="00245A0C"/>
    <w:rsid w:val="002478C7"/>
    <w:rsid w:val="00252732"/>
    <w:rsid w:val="00254302"/>
    <w:rsid w:val="00254D4E"/>
    <w:rsid w:val="00255452"/>
    <w:rsid w:val="002567BE"/>
    <w:rsid w:val="002573B0"/>
    <w:rsid w:val="00257D9D"/>
    <w:rsid w:val="00257FDC"/>
    <w:rsid w:val="00260067"/>
    <w:rsid w:val="00260FCD"/>
    <w:rsid w:val="00261A32"/>
    <w:rsid w:val="00262DF2"/>
    <w:rsid w:val="00262F36"/>
    <w:rsid w:val="002669AB"/>
    <w:rsid w:val="0026775D"/>
    <w:rsid w:val="00267BE3"/>
    <w:rsid w:val="002701FD"/>
    <w:rsid w:val="00270531"/>
    <w:rsid w:val="00270C82"/>
    <w:rsid w:val="00271A1B"/>
    <w:rsid w:val="00275C9E"/>
    <w:rsid w:val="00275CD9"/>
    <w:rsid w:val="00276105"/>
    <w:rsid w:val="002777A2"/>
    <w:rsid w:val="00281E2A"/>
    <w:rsid w:val="00283032"/>
    <w:rsid w:val="00284093"/>
    <w:rsid w:val="00284D92"/>
    <w:rsid w:val="00285902"/>
    <w:rsid w:val="00285FB5"/>
    <w:rsid w:val="0028644C"/>
    <w:rsid w:val="0028769D"/>
    <w:rsid w:val="00290348"/>
    <w:rsid w:val="0029324F"/>
    <w:rsid w:val="0029376E"/>
    <w:rsid w:val="00294F13"/>
    <w:rsid w:val="00295F06"/>
    <w:rsid w:val="0029668A"/>
    <w:rsid w:val="0029696B"/>
    <w:rsid w:val="002A0093"/>
    <w:rsid w:val="002A00F3"/>
    <w:rsid w:val="002A1040"/>
    <w:rsid w:val="002A137B"/>
    <w:rsid w:val="002A1E1F"/>
    <w:rsid w:val="002A2F21"/>
    <w:rsid w:val="002A398F"/>
    <w:rsid w:val="002A3B46"/>
    <w:rsid w:val="002A43A4"/>
    <w:rsid w:val="002A6534"/>
    <w:rsid w:val="002A7F14"/>
    <w:rsid w:val="002B1038"/>
    <w:rsid w:val="002B1297"/>
    <w:rsid w:val="002B1A17"/>
    <w:rsid w:val="002B1B2A"/>
    <w:rsid w:val="002B2863"/>
    <w:rsid w:val="002B4763"/>
    <w:rsid w:val="002B62F4"/>
    <w:rsid w:val="002B7836"/>
    <w:rsid w:val="002C08B9"/>
    <w:rsid w:val="002C0B7C"/>
    <w:rsid w:val="002C11F5"/>
    <w:rsid w:val="002C14F4"/>
    <w:rsid w:val="002C17CD"/>
    <w:rsid w:val="002C2081"/>
    <w:rsid w:val="002C2B26"/>
    <w:rsid w:val="002C5644"/>
    <w:rsid w:val="002C6A45"/>
    <w:rsid w:val="002C6AC0"/>
    <w:rsid w:val="002C701D"/>
    <w:rsid w:val="002C7913"/>
    <w:rsid w:val="002C7A45"/>
    <w:rsid w:val="002D1988"/>
    <w:rsid w:val="002D293C"/>
    <w:rsid w:val="002D375D"/>
    <w:rsid w:val="002D562C"/>
    <w:rsid w:val="002D5B29"/>
    <w:rsid w:val="002E0956"/>
    <w:rsid w:val="002E4058"/>
    <w:rsid w:val="002E42EA"/>
    <w:rsid w:val="002E4FDE"/>
    <w:rsid w:val="002E5D16"/>
    <w:rsid w:val="002E635E"/>
    <w:rsid w:val="002E6745"/>
    <w:rsid w:val="002E6770"/>
    <w:rsid w:val="002E6F31"/>
    <w:rsid w:val="002F0012"/>
    <w:rsid w:val="002F09DE"/>
    <w:rsid w:val="002F12DF"/>
    <w:rsid w:val="002F13A7"/>
    <w:rsid w:val="002F1513"/>
    <w:rsid w:val="002F19E6"/>
    <w:rsid w:val="002F32BF"/>
    <w:rsid w:val="002F7177"/>
    <w:rsid w:val="002F7895"/>
    <w:rsid w:val="003011EE"/>
    <w:rsid w:val="00302B6E"/>
    <w:rsid w:val="0030336E"/>
    <w:rsid w:val="003036A8"/>
    <w:rsid w:val="00304586"/>
    <w:rsid w:val="003055E7"/>
    <w:rsid w:val="00305CF9"/>
    <w:rsid w:val="003067DE"/>
    <w:rsid w:val="00307307"/>
    <w:rsid w:val="0030794A"/>
    <w:rsid w:val="00310394"/>
    <w:rsid w:val="003116CF"/>
    <w:rsid w:val="00311C4E"/>
    <w:rsid w:val="00311ECC"/>
    <w:rsid w:val="00312E96"/>
    <w:rsid w:val="00314576"/>
    <w:rsid w:val="003154DB"/>
    <w:rsid w:val="00315F9A"/>
    <w:rsid w:val="003160DB"/>
    <w:rsid w:val="003163AA"/>
    <w:rsid w:val="003165FD"/>
    <w:rsid w:val="00316E05"/>
    <w:rsid w:val="0032015D"/>
    <w:rsid w:val="00320DA5"/>
    <w:rsid w:val="00321A13"/>
    <w:rsid w:val="00321CCB"/>
    <w:rsid w:val="00322E0F"/>
    <w:rsid w:val="00323182"/>
    <w:rsid w:val="0032348D"/>
    <w:rsid w:val="00324DBF"/>
    <w:rsid w:val="00326CF9"/>
    <w:rsid w:val="003278D4"/>
    <w:rsid w:val="00330BA8"/>
    <w:rsid w:val="003315DA"/>
    <w:rsid w:val="00333EDE"/>
    <w:rsid w:val="00334520"/>
    <w:rsid w:val="003358B4"/>
    <w:rsid w:val="0034004A"/>
    <w:rsid w:val="003408B1"/>
    <w:rsid w:val="00340AD2"/>
    <w:rsid w:val="00342B1C"/>
    <w:rsid w:val="00343086"/>
    <w:rsid w:val="00345238"/>
    <w:rsid w:val="00346F95"/>
    <w:rsid w:val="003470D2"/>
    <w:rsid w:val="00350C79"/>
    <w:rsid w:val="0035495B"/>
    <w:rsid w:val="00354A5C"/>
    <w:rsid w:val="00354CE5"/>
    <w:rsid w:val="003550EB"/>
    <w:rsid w:val="00355D1C"/>
    <w:rsid w:val="00356D92"/>
    <w:rsid w:val="003605C4"/>
    <w:rsid w:val="00360F00"/>
    <w:rsid w:val="0036206A"/>
    <w:rsid w:val="003637BF"/>
    <w:rsid w:val="00366694"/>
    <w:rsid w:val="0036798A"/>
    <w:rsid w:val="0037006F"/>
    <w:rsid w:val="00370290"/>
    <w:rsid w:val="00370FAE"/>
    <w:rsid w:val="00373987"/>
    <w:rsid w:val="00373B66"/>
    <w:rsid w:val="00374FFF"/>
    <w:rsid w:val="00380297"/>
    <w:rsid w:val="0038041F"/>
    <w:rsid w:val="0038320D"/>
    <w:rsid w:val="00383507"/>
    <w:rsid w:val="0038381C"/>
    <w:rsid w:val="00383EE8"/>
    <w:rsid w:val="0038527F"/>
    <w:rsid w:val="003855B8"/>
    <w:rsid w:val="00385D95"/>
    <w:rsid w:val="00387CBC"/>
    <w:rsid w:val="0039095A"/>
    <w:rsid w:val="00392353"/>
    <w:rsid w:val="00393316"/>
    <w:rsid w:val="00397A4D"/>
    <w:rsid w:val="003A11F8"/>
    <w:rsid w:val="003A1ABB"/>
    <w:rsid w:val="003A47D5"/>
    <w:rsid w:val="003A75EC"/>
    <w:rsid w:val="003B1364"/>
    <w:rsid w:val="003B1573"/>
    <w:rsid w:val="003B4C44"/>
    <w:rsid w:val="003B5A79"/>
    <w:rsid w:val="003B5B1F"/>
    <w:rsid w:val="003B6878"/>
    <w:rsid w:val="003B689B"/>
    <w:rsid w:val="003B69FC"/>
    <w:rsid w:val="003B6FA7"/>
    <w:rsid w:val="003B7C17"/>
    <w:rsid w:val="003C0DB8"/>
    <w:rsid w:val="003C11EA"/>
    <w:rsid w:val="003C14EF"/>
    <w:rsid w:val="003C22C2"/>
    <w:rsid w:val="003C259C"/>
    <w:rsid w:val="003C2DBB"/>
    <w:rsid w:val="003C540C"/>
    <w:rsid w:val="003C5465"/>
    <w:rsid w:val="003C5E8A"/>
    <w:rsid w:val="003C5F89"/>
    <w:rsid w:val="003C6F5A"/>
    <w:rsid w:val="003C7EDD"/>
    <w:rsid w:val="003D00AF"/>
    <w:rsid w:val="003D12C1"/>
    <w:rsid w:val="003D3FE3"/>
    <w:rsid w:val="003D4E39"/>
    <w:rsid w:val="003D581C"/>
    <w:rsid w:val="003D7461"/>
    <w:rsid w:val="003D75F0"/>
    <w:rsid w:val="003D76D9"/>
    <w:rsid w:val="003E0D41"/>
    <w:rsid w:val="003E2718"/>
    <w:rsid w:val="003E4E47"/>
    <w:rsid w:val="003E7AD9"/>
    <w:rsid w:val="003E7D78"/>
    <w:rsid w:val="003F0998"/>
    <w:rsid w:val="003F1E18"/>
    <w:rsid w:val="003F2198"/>
    <w:rsid w:val="003F5F09"/>
    <w:rsid w:val="003F62AF"/>
    <w:rsid w:val="00401B85"/>
    <w:rsid w:val="00403CA3"/>
    <w:rsid w:val="0040473E"/>
    <w:rsid w:val="00404B89"/>
    <w:rsid w:val="00404E21"/>
    <w:rsid w:val="00405DBE"/>
    <w:rsid w:val="00407589"/>
    <w:rsid w:val="00410EE6"/>
    <w:rsid w:val="00411D06"/>
    <w:rsid w:val="00411EAC"/>
    <w:rsid w:val="0041385E"/>
    <w:rsid w:val="00414292"/>
    <w:rsid w:val="00415083"/>
    <w:rsid w:val="00415F79"/>
    <w:rsid w:val="004171B5"/>
    <w:rsid w:val="00417D8B"/>
    <w:rsid w:val="00417F0E"/>
    <w:rsid w:val="00420C75"/>
    <w:rsid w:val="00421BB1"/>
    <w:rsid w:val="00425198"/>
    <w:rsid w:val="00425BF6"/>
    <w:rsid w:val="0042665C"/>
    <w:rsid w:val="00427131"/>
    <w:rsid w:val="004277A6"/>
    <w:rsid w:val="004307E8"/>
    <w:rsid w:val="00431F41"/>
    <w:rsid w:val="00432609"/>
    <w:rsid w:val="00434BA2"/>
    <w:rsid w:val="00434FA8"/>
    <w:rsid w:val="00437990"/>
    <w:rsid w:val="00440483"/>
    <w:rsid w:val="00441E26"/>
    <w:rsid w:val="00446CD7"/>
    <w:rsid w:val="0045243A"/>
    <w:rsid w:val="0045457F"/>
    <w:rsid w:val="00455ACF"/>
    <w:rsid w:val="00455DEF"/>
    <w:rsid w:val="004568D6"/>
    <w:rsid w:val="00457486"/>
    <w:rsid w:val="0046169E"/>
    <w:rsid w:val="00461AD1"/>
    <w:rsid w:val="0046227D"/>
    <w:rsid w:val="0046517A"/>
    <w:rsid w:val="00465196"/>
    <w:rsid w:val="0046682A"/>
    <w:rsid w:val="00470F1F"/>
    <w:rsid w:val="00471270"/>
    <w:rsid w:val="00471C78"/>
    <w:rsid w:val="00472815"/>
    <w:rsid w:val="00472FF7"/>
    <w:rsid w:val="00473A48"/>
    <w:rsid w:val="00477F56"/>
    <w:rsid w:val="004804FA"/>
    <w:rsid w:val="0048064E"/>
    <w:rsid w:val="00481059"/>
    <w:rsid w:val="00483137"/>
    <w:rsid w:val="00483CDE"/>
    <w:rsid w:val="00483FA4"/>
    <w:rsid w:val="0048525F"/>
    <w:rsid w:val="00485788"/>
    <w:rsid w:val="00486629"/>
    <w:rsid w:val="004868AA"/>
    <w:rsid w:val="00487102"/>
    <w:rsid w:val="004905A8"/>
    <w:rsid w:val="00490754"/>
    <w:rsid w:val="004911CF"/>
    <w:rsid w:val="004911D8"/>
    <w:rsid w:val="00491829"/>
    <w:rsid w:val="004918CC"/>
    <w:rsid w:val="00492313"/>
    <w:rsid w:val="004948A2"/>
    <w:rsid w:val="00495863"/>
    <w:rsid w:val="004A00CA"/>
    <w:rsid w:val="004A1D16"/>
    <w:rsid w:val="004A1DFB"/>
    <w:rsid w:val="004A1E47"/>
    <w:rsid w:val="004A29F7"/>
    <w:rsid w:val="004A35B7"/>
    <w:rsid w:val="004A4516"/>
    <w:rsid w:val="004A5098"/>
    <w:rsid w:val="004A548A"/>
    <w:rsid w:val="004A5912"/>
    <w:rsid w:val="004A5FB7"/>
    <w:rsid w:val="004A66E1"/>
    <w:rsid w:val="004B0F5F"/>
    <w:rsid w:val="004B3F70"/>
    <w:rsid w:val="004B4DD8"/>
    <w:rsid w:val="004B6157"/>
    <w:rsid w:val="004C0CB6"/>
    <w:rsid w:val="004C111D"/>
    <w:rsid w:val="004C25EB"/>
    <w:rsid w:val="004C5919"/>
    <w:rsid w:val="004C7660"/>
    <w:rsid w:val="004C7887"/>
    <w:rsid w:val="004D0CB0"/>
    <w:rsid w:val="004D1744"/>
    <w:rsid w:val="004D1CB9"/>
    <w:rsid w:val="004D204F"/>
    <w:rsid w:val="004D4281"/>
    <w:rsid w:val="004D4F25"/>
    <w:rsid w:val="004D6DFE"/>
    <w:rsid w:val="004E0E8C"/>
    <w:rsid w:val="004E2E3C"/>
    <w:rsid w:val="004E4A1E"/>
    <w:rsid w:val="004E50F1"/>
    <w:rsid w:val="004E5301"/>
    <w:rsid w:val="004E592A"/>
    <w:rsid w:val="004E74A4"/>
    <w:rsid w:val="004F0684"/>
    <w:rsid w:val="004F10A1"/>
    <w:rsid w:val="004F1531"/>
    <w:rsid w:val="004F18DA"/>
    <w:rsid w:val="004F294D"/>
    <w:rsid w:val="004F2D3A"/>
    <w:rsid w:val="004F4865"/>
    <w:rsid w:val="004F56B2"/>
    <w:rsid w:val="004F56C2"/>
    <w:rsid w:val="004F57FB"/>
    <w:rsid w:val="004F6B9D"/>
    <w:rsid w:val="004F722F"/>
    <w:rsid w:val="004F76B1"/>
    <w:rsid w:val="0050027D"/>
    <w:rsid w:val="00501FD0"/>
    <w:rsid w:val="00503026"/>
    <w:rsid w:val="005037D5"/>
    <w:rsid w:val="00505761"/>
    <w:rsid w:val="00506374"/>
    <w:rsid w:val="00506D95"/>
    <w:rsid w:val="00510A0D"/>
    <w:rsid w:val="00510AB4"/>
    <w:rsid w:val="00511AC8"/>
    <w:rsid w:val="005138AE"/>
    <w:rsid w:val="005140C8"/>
    <w:rsid w:val="0051698E"/>
    <w:rsid w:val="00521B9C"/>
    <w:rsid w:val="0052260E"/>
    <w:rsid w:val="005253C7"/>
    <w:rsid w:val="00527678"/>
    <w:rsid w:val="00531835"/>
    <w:rsid w:val="00534356"/>
    <w:rsid w:val="005344A6"/>
    <w:rsid w:val="0053472E"/>
    <w:rsid w:val="00535FF9"/>
    <w:rsid w:val="0053625D"/>
    <w:rsid w:val="00536B90"/>
    <w:rsid w:val="00536E77"/>
    <w:rsid w:val="00537D64"/>
    <w:rsid w:val="005402FD"/>
    <w:rsid w:val="00541B90"/>
    <w:rsid w:val="00541C3C"/>
    <w:rsid w:val="00542949"/>
    <w:rsid w:val="00544A97"/>
    <w:rsid w:val="00545080"/>
    <w:rsid w:val="005450B2"/>
    <w:rsid w:val="005459A8"/>
    <w:rsid w:val="0054765A"/>
    <w:rsid w:val="00547D0D"/>
    <w:rsid w:val="00550513"/>
    <w:rsid w:val="0055220B"/>
    <w:rsid w:val="00552C3A"/>
    <w:rsid w:val="00554119"/>
    <w:rsid w:val="00557435"/>
    <w:rsid w:val="005579D9"/>
    <w:rsid w:val="00560B52"/>
    <w:rsid w:val="00560BA6"/>
    <w:rsid w:val="00561C72"/>
    <w:rsid w:val="0056251B"/>
    <w:rsid w:val="00563E6F"/>
    <w:rsid w:val="0056472A"/>
    <w:rsid w:val="005653EF"/>
    <w:rsid w:val="005659D5"/>
    <w:rsid w:val="005664F2"/>
    <w:rsid w:val="00570392"/>
    <w:rsid w:val="00570996"/>
    <w:rsid w:val="00570AB0"/>
    <w:rsid w:val="00571D7F"/>
    <w:rsid w:val="005729AC"/>
    <w:rsid w:val="00573A3E"/>
    <w:rsid w:val="00573B0C"/>
    <w:rsid w:val="00573F04"/>
    <w:rsid w:val="00574176"/>
    <w:rsid w:val="0057523F"/>
    <w:rsid w:val="005763C4"/>
    <w:rsid w:val="0057776A"/>
    <w:rsid w:val="00581BED"/>
    <w:rsid w:val="00584007"/>
    <w:rsid w:val="00586AB9"/>
    <w:rsid w:val="00587756"/>
    <w:rsid w:val="00590F1E"/>
    <w:rsid w:val="00590F89"/>
    <w:rsid w:val="00592981"/>
    <w:rsid w:val="00593CBA"/>
    <w:rsid w:val="005940EF"/>
    <w:rsid w:val="00594988"/>
    <w:rsid w:val="005960EC"/>
    <w:rsid w:val="005968A8"/>
    <w:rsid w:val="00597B14"/>
    <w:rsid w:val="00597F78"/>
    <w:rsid w:val="005A0E06"/>
    <w:rsid w:val="005A0E72"/>
    <w:rsid w:val="005A1DD8"/>
    <w:rsid w:val="005A35CA"/>
    <w:rsid w:val="005A3DC7"/>
    <w:rsid w:val="005A61EF"/>
    <w:rsid w:val="005A62D9"/>
    <w:rsid w:val="005A7ABA"/>
    <w:rsid w:val="005A7C5F"/>
    <w:rsid w:val="005B016F"/>
    <w:rsid w:val="005B2189"/>
    <w:rsid w:val="005B7598"/>
    <w:rsid w:val="005B7AA5"/>
    <w:rsid w:val="005C0955"/>
    <w:rsid w:val="005C3B96"/>
    <w:rsid w:val="005C3D3F"/>
    <w:rsid w:val="005C4200"/>
    <w:rsid w:val="005C4D77"/>
    <w:rsid w:val="005C5553"/>
    <w:rsid w:val="005C57C0"/>
    <w:rsid w:val="005C6832"/>
    <w:rsid w:val="005D0B5C"/>
    <w:rsid w:val="005D1CAE"/>
    <w:rsid w:val="005D2624"/>
    <w:rsid w:val="005D3793"/>
    <w:rsid w:val="005D4233"/>
    <w:rsid w:val="005D515C"/>
    <w:rsid w:val="005D540C"/>
    <w:rsid w:val="005D7AA0"/>
    <w:rsid w:val="005D7FF5"/>
    <w:rsid w:val="005E277E"/>
    <w:rsid w:val="005E459C"/>
    <w:rsid w:val="005E47C0"/>
    <w:rsid w:val="005E6486"/>
    <w:rsid w:val="005E6649"/>
    <w:rsid w:val="005E6B3D"/>
    <w:rsid w:val="005E7FDE"/>
    <w:rsid w:val="005F11E9"/>
    <w:rsid w:val="005F133F"/>
    <w:rsid w:val="005F4E72"/>
    <w:rsid w:val="005F76E8"/>
    <w:rsid w:val="00602B1D"/>
    <w:rsid w:val="00603E10"/>
    <w:rsid w:val="0060522F"/>
    <w:rsid w:val="0060771C"/>
    <w:rsid w:val="00607AFE"/>
    <w:rsid w:val="006104F2"/>
    <w:rsid w:val="00611443"/>
    <w:rsid w:val="00612A99"/>
    <w:rsid w:val="00612E09"/>
    <w:rsid w:val="00612E60"/>
    <w:rsid w:val="00613274"/>
    <w:rsid w:val="006137B1"/>
    <w:rsid w:val="00614DE7"/>
    <w:rsid w:val="0061697B"/>
    <w:rsid w:val="00616E0C"/>
    <w:rsid w:val="00617930"/>
    <w:rsid w:val="006206CF"/>
    <w:rsid w:val="0062112E"/>
    <w:rsid w:val="006247A4"/>
    <w:rsid w:val="00624C7E"/>
    <w:rsid w:val="006261C2"/>
    <w:rsid w:val="006278A1"/>
    <w:rsid w:val="00630F64"/>
    <w:rsid w:val="006316EF"/>
    <w:rsid w:val="0063233B"/>
    <w:rsid w:val="00632472"/>
    <w:rsid w:val="0063408F"/>
    <w:rsid w:val="0063477D"/>
    <w:rsid w:val="0063547B"/>
    <w:rsid w:val="00637919"/>
    <w:rsid w:val="0064339C"/>
    <w:rsid w:val="006455DB"/>
    <w:rsid w:val="00645F84"/>
    <w:rsid w:val="00647E39"/>
    <w:rsid w:val="006528E5"/>
    <w:rsid w:val="00654BCA"/>
    <w:rsid w:val="00655997"/>
    <w:rsid w:val="00657EA5"/>
    <w:rsid w:val="00662D5B"/>
    <w:rsid w:val="00663646"/>
    <w:rsid w:val="0066376B"/>
    <w:rsid w:val="00663D1D"/>
    <w:rsid w:val="006645F2"/>
    <w:rsid w:val="0066496F"/>
    <w:rsid w:val="00671863"/>
    <w:rsid w:val="006725E8"/>
    <w:rsid w:val="0067290B"/>
    <w:rsid w:val="00673C68"/>
    <w:rsid w:val="00674116"/>
    <w:rsid w:val="00676E4E"/>
    <w:rsid w:val="00677777"/>
    <w:rsid w:val="00680152"/>
    <w:rsid w:val="006816B5"/>
    <w:rsid w:val="00682C65"/>
    <w:rsid w:val="00683107"/>
    <w:rsid w:val="0068345D"/>
    <w:rsid w:val="0068362B"/>
    <w:rsid w:val="00683C4C"/>
    <w:rsid w:val="006844C2"/>
    <w:rsid w:val="00684BE2"/>
    <w:rsid w:val="00684FF7"/>
    <w:rsid w:val="00685968"/>
    <w:rsid w:val="00692386"/>
    <w:rsid w:val="0069523E"/>
    <w:rsid w:val="006952D7"/>
    <w:rsid w:val="00695ACA"/>
    <w:rsid w:val="006A006D"/>
    <w:rsid w:val="006A3145"/>
    <w:rsid w:val="006A3876"/>
    <w:rsid w:val="006A49CE"/>
    <w:rsid w:val="006A510F"/>
    <w:rsid w:val="006A530C"/>
    <w:rsid w:val="006A5719"/>
    <w:rsid w:val="006A5A71"/>
    <w:rsid w:val="006A6BAB"/>
    <w:rsid w:val="006A726F"/>
    <w:rsid w:val="006A751F"/>
    <w:rsid w:val="006A7BE0"/>
    <w:rsid w:val="006B00CC"/>
    <w:rsid w:val="006B033C"/>
    <w:rsid w:val="006B4754"/>
    <w:rsid w:val="006B570C"/>
    <w:rsid w:val="006B5F2B"/>
    <w:rsid w:val="006B71A6"/>
    <w:rsid w:val="006C0C7F"/>
    <w:rsid w:val="006C0DA1"/>
    <w:rsid w:val="006C23B9"/>
    <w:rsid w:val="006C3E45"/>
    <w:rsid w:val="006C56AE"/>
    <w:rsid w:val="006C6726"/>
    <w:rsid w:val="006C7943"/>
    <w:rsid w:val="006D0259"/>
    <w:rsid w:val="006D0261"/>
    <w:rsid w:val="006D0A04"/>
    <w:rsid w:val="006D2683"/>
    <w:rsid w:val="006D740A"/>
    <w:rsid w:val="006E04F3"/>
    <w:rsid w:val="006E26A5"/>
    <w:rsid w:val="006E360B"/>
    <w:rsid w:val="006E3D63"/>
    <w:rsid w:val="006E4035"/>
    <w:rsid w:val="006E5068"/>
    <w:rsid w:val="006E716D"/>
    <w:rsid w:val="006F0957"/>
    <w:rsid w:val="006F0FF6"/>
    <w:rsid w:val="006F1CB2"/>
    <w:rsid w:val="006F2C22"/>
    <w:rsid w:val="006F46DF"/>
    <w:rsid w:val="006F4749"/>
    <w:rsid w:val="006F5473"/>
    <w:rsid w:val="00702563"/>
    <w:rsid w:val="00704376"/>
    <w:rsid w:val="00704B11"/>
    <w:rsid w:val="007068C0"/>
    <w:rsid w:val="00706C79"/>
    <w:rsid w:val="00707C00"/>
    <w:rsid w:val="007120D8"/>
    <w:rsid w:val="007135F6"/>
    <w:rsid w:val="00714229"/>
    <w:rsid w:val="00714C06"/>
    <w:rsid w:val="00714CC7"/>
    <w:rsid w:val="007159B8"/>
    <w:rsid w:val="00715FE8"/>
    <w:rsid w:val="007165A7"/>
    <w:rsid w:val="0071716D"/>
    <w:rsid w:val="0072053E"/>
    <w:rsid w:val="0072113F"/>
    <w:rsid w:val="007216DA"/>
    <w:rsid w:val="00724550"/>
    <w:rsid w:val="00724C60"/>
    <w:rsid w:val="0072503A"/>
    <w:rsid w:val="007252EF"/>
    <w:rsid w:val="007264FC"/>
    <w:rsid w:val="00727BA8"/>
    <w:rsid w:val="00727BE9"/>
    <w:rsid w:val="00730B50"/>
    <w:rsid w:val="00733C85"/>
    <w:rsid w:val="007372CA"/>
    <w:rsid w:val="0074033E"/>
    <w:rsid w:val="00740F01"/>
    <w:rsid w:val="00744194"/>
    <w:rsid w:val="00745A58"/>
    <w:rsid w:val="00746107"/>
    <w:rsid w:val="0074643F"/>
    <w:rsid w:val="00747D79"/>
    <w:rsid w:val="00747E0F"/>
    <w:rsid w:val="00750A9E"/>
    <w:rsid w:val="00750EC2"/>
    <w:rsid w:val="00751385"/>
    <w:rsid w:val="007528F5"/>
    <w:rsid w:val="00754A2B"/>
    <w:rsid w:val="00754A35"/>
    <w:rsid w:val="0075588B"/>
    <w:rsid w:val="007564EF"/>
    <w:rsid w:val="00760348"/>
    <w:rsid w:val="00765DC6"/>
    <w:rsid w:val="007670AB"/>
    <w:rsid w:val="00772100"/>
    <w:rsid w:val="00772523"/>
    <w:rsid w:val="007746F1"/>
    <w:rsid w:val="00775B38"/>
    <w:rsid w:val="0077784C"/>
    <w:rsid w:val="007800D6"/>
    <w:rsid w:val="00780B4A"/>
    <w:rsid w:val="0078263B"/>
    <w:rsid w:val="00782D21"/>
    <w:rsid w:val="007837D2"/>
    <w:rsid w:val="00784F82"/>
    <w:rsid w:val="0078595E"/>
    <w:rsid w:val="00787BC1"/>
    <w:rsid w:val="00790D3C"/>
    <w:rsid w:val="00791523"/>
    <w:rsid w:val="00791677"/>
    <w:rsid w:val="0079176C"/>
    <w:rsid w:val="007919CC"/>
    <w:rsid w:val="007921E0"/>
    <w:rsid w:val="00793E54"/>
    <w:rsid w:val="0079617E"/>
    <w:rsid w:val="00796CED"/>
    <w:rsid w:val="007976C6"/>
    <w:rsid w:val="00797DEA"/>
    <w:rsid w:val="00797EA7"/>
    <w:rsid w:val="007A2EA3"/>
    <w:rsid w:val="007A4776"/>
    <w:rsid w:val="007A4C75"/>
    <w:rsid w:val="007A63CB"/>
    <w:rsid w:val="007A6ACF"/>
    <w:rsid w:val="007A6D8B"/>
    <w:rsid w:val="007A7926"/>
    <w:rsid w:val="007A7BCA"/>
    <w:rsid w:val="007B0753"/>
    <w:rsid w:val="007B0768"/>
    <w:rsid w:val="007B2B54"/>
    <w:rsid w:val="007B52FA"/>
    <w:rsid w:val="007B557B"/>
    <w:rsid w:val="007C289A"/>
    <w:rsid w:val="007C2CEF"/>
    <w:rsid w:val="007C374F"/>
    <w:rsid w:val="007C5694"/>
    <w:rsid w:val="007C613C"/>
    <w:rsid w:val="007C72F7"/>
    <w:rsid w:val="007C7412"/>
    <w:rsid w:val="007C7E02"/>
    <w:rsid w:val="007C7E4A"/>
    <w:rsid w:val="007D10B3"/>
    <w:rsid w:val="007D22F8"/>
    <w:rsid w:val="007D240F"/>
    <w:rsid w:val="007D3920"/>
    <w:rsid w:val="007D6C1D"/>
    <w:rsid w:val="007D6EE8"/>
    <w:rsid w:val="007D7086"/>
    <w:rsid w:val="007E00AB"/>
    <w:rsid w:val="007E0B38"/>
    <w:rsid w:val="007E230B"/>
    <w:rsid w:val="007E305F"/>
    <w:rsid w:val="007E3455"/>
    <w:rsid w:val="007E3748"/>
    <w:rsid w:val="007E3EF8"/>
    <w:rsid w:val="007E4734"/>
    <w:rsid w:val="007E4A72"/>
    <w:rsid w:val="007E53B8"/>
    <w:rsid w:val="007E6359"/>
    <w:rsid w:val="007E74FA"/>
    <w:rsid w:val="007E7BCA"/>
    <w:rsid w:val="007F2A42"/>
    <w:rsid w:val="007F34C1"/>
    <w:rsid w:val="007F5A12"/>
    <w:rsid w:val="00801DFD"/>
    <w:rsid w:val="00802E4B"/>
    <w:rsid w:val="00805813"/>
    <w:rsid w:val="00805B3E"/>
    <w:rsid w:val="00806AB3"/>
    <w:rsid w:val="00810493"/>
    <w:rsid w:val="008109CC"/>
    <w:rsid w:val="00811B6E"/>
    <w:rsid w:val="008121A0"/>
    <w:rsid w:val="00813371"/>
    <w:rsid w:val="008143BE"/>
    <w:rsid w:val="0081455B"/>
    <w:rsid w:val="008148DC"/>
    <w:rsid w:val="00814EB5"/>
    <w:rsid w:val="008152B3"/>
    <w:rsid w:val="008168D6"/>
    <w:rsid w:val="00820D58"/>
    <w:rsid w:val="00820E54"/>
    <w:rsid w:val="00821651"/>
    <w:rsid w:val="008245C5"/>
    <w:rsid w:val="00824FAE"/>
    <w:rsid w:val="00825FD7"/>
    <w:rsid w:val="0082635D"/>
    <w:rsid w:val="00827324"/>
    <w:rsid w:val="00827CC0"/>
    <w:rsid w:val="00830AC3"/>
    <w:rsid w:val="0083102F"/>
    <w:rsid w:val="00831C37"/>
    <w:rsid w:val="00833E8C"/>
    <w:rsid w:val="00834267"/>
    <w:rsid w:val="00836544"/>
    <w:rsid w:val="00836BC6"/>
    <w:rsid w:val="008420E8"/>
    <w:rsid w:val="008431D6"/>
    <w:rsid w:val="0084337B"/>
    <w:rsid w:val="008448B6"/>
    <w:rsid w:val="00845C5D"/>
    <w:rsid w:val="00850646"/>
    <w:rsid w:val="00850F81"/>
    <w:rsid w:val="0085202D"/>
    <w:rsid w:val="0085244A"/>
    <w:rsid w:val="008525B8"/>
    <w:rsid w:val="008533A2"/>
    <w:rsid w:val="008538C5"/>
    <w:rsid w:val="008545E9"/>
    <w:rsid w:val="0085472E"/>
    <w:rsid w:val="00854902"/>
    <w:rsid w:val="00856496"/>
    <w:rsid w:val="0085691C"/>
    <w:rsid w:val="008571EB"/>
    <w:rsid w:val="0085733D"/>
    <w:rsid w:val="00860B4E"/>
    <w:rsid w:val="00860E9D"/>
    <w:rsid w:val="00862E66"/>
    <w:rsid w:val="00863366"/>
    <w:rsid w:val="00863A6E"/>
    <w:rsid w:val="008700D6"/>
    <w:rsid w:val="00870BF2"/>
    <w:rsid w:val="008737FD"/>
    <w:rsid w:val="00874248"/>
    <w:rsid w:val="00874E88"/>
    <w:rsid w:val="008757CC"/>
    <w:rsid w:val="008758AC"/>
    <w:rsid w:val="00877D42"/>
    <w:rsid w:val="0088019D"/>
    <w:rsid w:val="00880AE9"/>
    <w:rsid w:val="00880C9E"/>
    <w:rsid w:val="00883291"/>
    <w:rsid w:val="008832B9"/>
    <w:rsid w:val="008850E1"/>
    <w:rsid w:val="00885F49"/>
    <w:rsid w:val="00886B7E"/>
    <w:rsid w:val="00886BAE"/>
    <w:rsid w:val="00886C83"/>
    <w:rsid w:val="00887339"/>
    <w:rsid w:val="00890224"/>
    <w:rsid w:val="00890D79"/>
    <w:rsid w:val="0089147B"/>
    <w:rsid w:val="008925A9"/>
    <w:rsid w:val="008928C5"/>
    <w:rsid w:val="0089442C"/>
    <w:rsid w:val="00894C17"/>
    <w:rsid w:val="0089549C"/>
    <w:rsid w:val="00896D71"/>
    <w:rsid w:val="00896F34"/>
    <w:rsid w:val="008979E8"/>
    <w:rsid w:val="008A247C"/>
    <w:rsid w:val="008A48F3"/>
    <w:rsid w:val="008A574A"/>
    <w:rsid w:val="008A5C5E"/>
    <w:rsid w:val="008A6D91"/>
    <w:rsid w:val="008B19C2"/>
    <w:rsid w:val="008B1EE0"/>
    <w:rsid w:val="008B209C"/>
    <w:rsid w:val="008B2CF9"/>
    <w:rsid w:val="008B2F62"/>
    <w:rsid w:val="008B5208"/>
    <w:rsid w:val="008B546E"/>
    <w:rsid w:val="008B7470"/>
    <w:rsid w:val="008C1C73"/>
    <w:rsid w:val="008C1D39"/>
    <w:rsid w:val="008C2ACB"/>
    <w:rsid w:val="008C39DE"/>
    <w:rsid w:val="008C5606"/>
    <w:rsid w:val="008C73D8"/>
    <w:rsid w:val="008C7554"/>
    <w:rsid w:val="008D1EBB"/>
    <w:rsid w:val="008D2F9D"/>
    <w:rsid w:val="008D3845"/>
    <w:rsid w:val="008D400A"/>
    <w:rsid w:val="008D4BCB"/>
    <w:rsid w:val="008D565E"/>
    <w:rsid w:val="008D572E"/>
    <w:rsid w:val="008D5DE6"/>
    <w:rsid w:val="008D6B05"/>
    <w:rsid w:val="008D767A"/>
    <w:rsid w:val="008D7B5B"/>
    <w:rsid w:val="008E0FFA"/>
    <w:rsid w:val="008E11C5"/>
    <w:rsid w:val="008E1428"/>
    <w:rsid w:val="008E21B0"/>
    <w:rsid w:val="008E5015"/>
    <w:rsid w:val="008E5DA9"/>
    <w:rsid w:val="008E5F03"/>
    <w:rsid w:val="008E707E"/>
    <w:rsid w:val="008E7E1E"/>
    <w:rsid w:val="008F03FF"/>
    <w:rsid w:val="008F06EC"/>
    <w:rsid w:val="008F1F7F"/>
    <w:rsid w:val="008F258C"/>
    <w:rsid w:val="008F3F58"/>
    <w:rsid w:val="008F5E4F"/>
    <w:rsid w:val="008F6997"/>
    <w:rsid w:val="008F6F54"/>
    <w:rsid w:val="008F7E16"/>
    <w:rsid w:val="0090012B"/>
    <w:rsid w:val="00901943"/>
    <w:rsid w:val="00902A0E"/>
    <w:rsid w:val="00902B66"/>
    <w:rsid w:val="00902CAC"/>
    <w:rsid w:val="00902D53"/>
    <w:rsid w:val="00904776"/>
    <w:rsid w:val="00904B94"/>
    <w:rsid w:val="009068CC"/>
    <w:rsid w:val="00907B04"/>
    <w:rsid w:val="00907FCB"/>
    <w:rsid w:val="009104E3"/>
    <w:rsid w:val="0091156A"/>
    <w:rsid w:val="00911B8C"/>
    <w:rsid w:val="009120AB"/>
    <w:rsid w:val="00914C29"/>
    <w:rsid w:val="00915FD1"/>
    <w:rsid w:val="00917A2F"/>
    <w:rsid w:val="0092025C"/>
    <w:rsid w:val="00920B61"/>
    <w:rsid w:val="00920C8A"/>
    <w:rsid w:val="0092154B"/>
    <w:rsid w:val="00923C0B"/>
    <w:rsid w:val="00925527"/>
    <w:rsid w:val="00925CAF"/>
    <w:rsid w:val="009319D2"/>
    <w:rsid w:val="009330B4"/>
    <w:rsid w:val="00933738"/>
    <w:rsid w:val="00935113"/>
    <w:rsid w:val="00936DA0"/>
    <w:rsid w:val="00937BBC"/>
    <w:rsid w:val="0094198A"/>
    <w:rsid w:val="009454AD"/>
    <w:rsid w:val="00946F1F"/>
    <w:rsid w:val="0094761B"/>
    <w:rsid w:val="0095011D"/>
    <w:rsid w:val="009501AA"/>
    <w:rsid w:val="00950295"/>
    <w:rsid w:val="00950510"/>
    <w:rsid w:val="00952A7A"/>
    <w:rsid w:val="009543DA"/>
    <w:rsid w:val="00954FC6"/>
    <w:rsid w:val="009557D3"/>
    <w:rsid w:val="009558EE"/>
    <w:rsid w:val="00956786"/>
    <w:rsid w:val="009578D2"/>
    <w:rsid w:val="00960263"/>
    <w:rsid w:val="00961748"/>
    <w:rsid w:val="00961879"/>
    <w:rsid w:val="00961AB0"/>
    <w:rsid w:val="0096285B"/>
    <w:rsid w:val="009631A6"/>
    <w:rsid w:val="009638BF"/>
    <w:rsid w:val="00964078"/>
    <w:rsid w:val="009646DA"/>
    <w:rsid w:val="00966040"/>
    <w:rsid w:val="009666DC"/>
    <w:rsid w:val="00967E2C"/>
    <w:rsid w:val="00971F56"/>
    <w:rsid w:val="0097261F"/>
    <w:rsid w:val="009731B7"/>
    <w:rsid w:val="009750FF"/>
    <w:rsid w:val="00975BFD"/>
    <w:rsid w:val="00976353"/>
    <w:rsid w:val="00977C77"/>
    <w:rsid w:val="00981448"/>
    <w:rsid w:val="009823EE"/>
    <w:rsid w:val="009830E8"/>
    <w:rsid w:val="00983473"/>
    <w:rsid w:val="00983A71"/>
    <w:rsid w:val="00984238"/>
    <w:rsid w:val="0098451A"/>
    <w:rsid w:val="00985145"/>
    <w:rsid w:val="00986462"/>
    <w:rsid w:val="00986E36"/>
    <w:rsid w:val="00986E7A"/>
    <w:rsid w:val="00987583"/>
    <w:rsid w:val="00987721"/>
    <w:rsid w:val="00990888"/>
    <w:rsid w:val="00990AC6"/>
    <w:rsid w:val="00992183"/>
    <w:rsid w:val="00993E9E"/>
    <w:rsid w:val="00995087"/>
    <w:rsid w:val="00997603"/>
    <w:rsid w:val="009A0C1F"/>
    <w:rsid w:val="009A12AA"/>
    <w:rsid w:val="009A2156"/>
    <w:rsid w:val="009A2B3D"/>
    <w:rsid w:val="009B15E7"/>
    <w:rsid w:val="009B28F1"/>
    <w:rsid w:val="009B3BA6"/>
    <w:rsid w:val="009B5B35"/>
    <w:rsid w:val="009B656F"/>
    <w:rsid w:val="009B778C"/>
    <w:rsid w:val="009B7A90"/>
    <w:rsid w:val="009B7DC7"/>
    <w:rsid w:val="009C01C6"/>
    <w:rsid w:val="009C070A"/>
    <w:rsid w:val="009C12C9"/>
    <w:rsid w:val="009C4EE9"/>
    <w:rsid w:val="009C5951"/>
    <w:rsid w:val="009C6A70"/>
    <w:rsid w:val="009C73F5"/>
    <w:rsid w:val="009C799B"/>
    <w:rsid w:val="009D0BBF"/>
    <w:rsid w:val="009D0DA6"/>
    <w:rsid w:val="009D0EC3"/>
    <w:rsid w:val="009D0FBA"/>
    <w:rsid w:val="009D174F"/>
    <w:rsid w:val="009D1DD5"/>
    <w:rsid w:val="009D2729"/>
    <w:rsid w:val="009D2CD5"/>
    <w:rsid w:val="009D5B92"/>
    <w:rsid w:val="009D65B3"/>
    <w:rsid w:val="009D694B"/>
    <w:rsid w:val="009D74A8"/>
    <w:rsid w:val="009D7848"/>
    <w:rsid w:val="009D7D79"/>
    <w:rsid w:val="009E00D7"/>
    <w:rsid w:val="009E083E"/>
    <w:rsid w:val="009E0B14"/>
    <w:rsid w:val="009E173B"/>
    <w:rsid w:val="009E29E8"/>
    <w:rsid w:val="009E2B18"/>
    <w:rsid w:val="009E2BC2"/>
    <w:rsid w:val="009E3387"/>
    <w:rsid w:val="009E3B77"/>
    <w:rsid w:val="009E4FA4"/>
    <w:rsid w:val="009F07F8"/>
    <w:rsid w:val="009F0DE0"/>
    <w:rsid w:val="009F47FC"/>
    <w:rsid w:val="009F6D26"/>
    <w:rsid w:val="009F7600"/>
    <w:rsid w:val="009F7ABE"/>
    <w:rsid w:val="00A00D0A"/>
    <w:rsid w:val="00A053BA"/>
    <w:rsid w:val="00A0572E"/>
    <w:rsid w:val="00A05B71"/>
    <w:rsid w:val="00A107A1"/>
    <w:rsid w:val="00A10A1A"/>
    <w:rsid w:val="00A10B43"/>
    <w:rsid w:val="00A118C7"/>
    <w:rsid w:val="00A11A0C"/>
    <w:rsid w:val="00A13F29"/>
    <w:rsid w:val="00A168C9"/>
    <w:rsid w:val="00A17B1D"/>
    <w:rsid w:val="00A217B1"/>
    <w:rsid w:val="00A21CCD"/>
    <w:rsid w:val="00A22B6D"/>
    <w:rsid w:val="00A23A9D"/>
    <w:rsid w:val="00A23C77"/>
    <w:rsid w:val="00A24C34"/>
    <w:rsid w:val="00A26BA1"/>
    <w:rsid w:val="00A27DEA"/>
    <w:rsid w:val="00A309DC"/>
    <w:rsid w:val="00A311F4"/>
    <w:rsid w:val="00A31DDE"/>
    <w:rsid w:val="00A337AC"/>
    <w:rsid w:val="00A3431F"/>
    <w:rsid w:val="00A35288"/>
    <w:rsid w:val="00A35664"/>
    <w:rsid w:val="00A362B0"/>
    <w:rsid w:val="00A37750"/>
    <w:rsid w:val="00A4126A"/>
    <w:rsid w:val="00A41326"/>
    <w:rsid w:val="00A42789"/>
    <w:rsid w:val="00A42CDD"/>
    <w:rsid w:val="00A44B86"/>
    <w:rsid w:val="00A44C81"/>
    <w:rsid w:val="00A46C84"/>
    <w:rsid w:val="00A47DDD"/>
    <w:rsid w:val="00A50DDE"/>
    <w:rsid w:val="00A510C8"/>
    <w:rsid w:val="00A52BBF"/>
    <w:rsid w:val="00A536AA"/>
    <w:rsid w:val="00A5755E"/>
    <w:rsid w:val="00A60ECE"/>
    <w:rsid w:val="00A60FB3"/>
    <w:rsid w:val="00A61111"/>
    <w:rsid w:val="00A61BE3"/>
    <w:rsid w:val="00A6434B"/>
    <w:rsid w:val="00A646D7"/>
    <w:rsid w:val="00A6475D"/>
    <w:rsid w:val="00A65A77"/>
    <w:rsid w:val="00A66F4A"/>
    <w:rsid w:val="00A7012A"/>
    <w:rsid w:val="00A7189E"/>
    <w:rsid w:val="00A71EFB"/>
    <w:rsid w:val="00A72528"/>
    <w:rsid w:val="00A732DE"/>
    <w:rsid w:val="00A73583"/>
    <w:rsid w:val="00A746BD"/>
    <w:rsid w:val="00A74A79"/>
    <w:rsid w:val="00A74FCB"/>
    <w:rsid w:val="00A76E00"/>
    <w:rsid w:val="00A77B6B"/>
    <w:rsid w:val="00A80070"/>
    <w:rsid w:val="00A81E44"/>
    <w:rsid w:val="00A82210"/>
    <w:rsid w:val="00A83EBF"/>
    <w:rsid w:val="00A84108"/>
    <w:rsid w:val="00A858DA"/>
    <w:rsid w:val="00A85CDA"/>
    <w:rsid w:val="00A85F35"/>
    <w:rsid w:val="00A863DA"/>
    <w:rsid w:val="00A86F44"/>
    <w:rsid w:val="00A8799D"/>
    <w:rsid w:val="00A87EA8"/>
    <w:rsid w:val="00A934F6"/>
    <w:rsid w:val="00A936EE"/>
    <w:rsid w:val="00A93F8B"/>
    <w:rsid w:val="00A96C43"/>
    <w:rsid w:val="00A9788F"/>
    <w:rsid w:val="00AA171B"/>
    <w:rsid w:val="00AA1F51"/>
    <w:rsid w:val="00AA2FEA"/>
    <w:rsid w:val="00AA3B67"/>
    <w:rsid w:val="00AA40FA"/>
    <w:rsid w:val="00AA67E6"/>
    <w:rsid w:val="00AB1719"/>
    <w:rsid w:val="00AB3D4F"/>
    <w:rsid w:val="00AB4DE3"/>
    <w:rsid w:val="00AB756E"/>
    <w:rsid w:val="00AB7579"/>
    <w:rsid w:val="00AC280F"/>
    <w:rsid w:val="00AC2BD2"/>
    <w:rsid w:val="00AC546D"/>
    <w:rsid w:val="00AC55E7"/>
    <w:rsid w:val="00AC6277"/>
    <w:rsid w:val="00AC6278"/>
    <w:rsid w:val="00AC781D"/>
    <w:rsid w:val="00AD17B1"/>
    <w:rsid w:val="00AD1C28"/>
    <w:rsid w:val="00AD21BD"/>
    <w:rsid w:val="00AD477A"/>
    <w:rsid w:val="00AD486C"/>
    <w:rsid w:val="00AD52C1"/>
    <w:rsid w:val="00AD52CD"/>
    <w:rsid w:val="00AD685A"/>
    <w:rsid w:val="00AE1BB2"/>
    <w:rsid w:val="00AE2BF2"/>
    <w:rsid w:val="00AE2C8D"/>
    <w:rsid w:val="00AE335A"/>
    <w:rsid w:val="00AE44DA"/>
    <w:rsid w:val="00AE4CFF"/>
    <w:rsid w:val="00AE7688"/>
    <w:rsid w:val="00AF2099"/>
    <w:rsid w:val="00AF212A"/>
    <w:rsid w:val="00AF231C"/>
    <w:rsid w:val="00AF2A94"/>
    <w:rsid w:val="00AF2CFD"/>
    <w:rsid w:val="00AF31FB"/>
    <w:rsid w:val="00AF4FC9"/>
    <w:rsid w:val="00AF58B2"/>
    <w:rsid w:val="00AF605F"/>
    <w:rsid w:val="00B00BBB"/>
    <w:rsid w:val="00B0114F"/>
    <w:rsid w:val="00B01750"/>
    <w:rsid w:val="00B022A7"/>
    <w:rsid w:val="00B036DB"/>
    <w:rsid w:val="00B038A5"/>
    <w:rsid w:val="00B0394A"/>
    <w:rsid w:val="00B041D8"/>
    <w:rsid w:val="00B05045"/>
    <w:rsid w:val="00B1641F"/>
    <w:rsid w:val="00B16FDE"/>
    <w:rsid w:val="00B172A5"/>
    <w:rsid w:val="00B176CD"/>
    <w:rsid w:val="00B20881"/>
    <w:rsid w:val="00B215DA"/>
    <w:rsid w:val="00B216E5"/>
    <w:rsid w:val="00B23019"/>
    <w:rsid w:val="00B23277"/>
    <w:rsid w:val="00B235E9"/>
    <w:rsid w:val="00B24638"/>
    <w:rsid w:val="00B2548F"/>
    <w:rsid w:val="00B255E5"/>
    <w:rsid w:val="00B25F33"/>
    <w:rsid w:val="00B26A44"/>
    <w:rsid w:val="00B2766F"/>
    <w:rsid w:val="00B30474"/>
    <w:rsid w:val="00B3143E"/>
    <w:rsid w:val="00B31DB9"/>
    <w:rsid w:val="00B336C4"/>
    <w:rsid w:val="00B337A8"/>
    <w:rsid w:val="00B34AA8"/>
    <w:rsid w:val="00B34ACB"/>
    <w:rsid w:val="00B36EE5"/>
    <w:rsid w:val="00B377B9"/>
    <w:rsid w:val="00B379AF"/>
    <w:rsid w:val="00B37A3C"/>
    <w:rsid w:val="00B4070F"/>
    <w:rsid w:val="00B41299"/>
    <w:rsid w:val="00B41EEF"/>
    <w:rsid w:val="00B4211C"/>
    <w:rsid w:val="00B4483D"/>
    <w:rsid w:val="00B45C2E"/>
    <w:rsid w:val="00B45D2E"/>
    <w:rsid w:val="00B46DA6"/>
    <w:rsid w:val="00B51393"/>
    <w:rsid w:val="00B51646"/>
    <w:rsid w:val="00B5174B"/>
    <w:rsid w:val="00B51D4D"/>
    <w:rsid w:val="00B51FD8"/>
    <w:rsid w:val="00B52B66"/>
    <w:rsid w:val="00B5420A"/>
    <w:rsid w:val="00B54D96"/>
    <w:rsid w:val="00B5562A"/>
    <w:rsid w:val="00B56E00"/>
    <w:rsid w:val="00B577D0"/>
    <w:rsid w:val="00B61446"/>
    <w:rsid w:val="00B615E1"/>
    <w:rsid w:val="00B66F8F"/>
    <w:rsid w:val="00B70A2E"/>
    <w:rsid w:val="00B7128C"/>
    <w:rsid w:val="00B71943"/>
    <w:rsid w:val="00B7350D"/>
    <w:rsid w:val="00B7643E"/>
    <w:rsid w:val="00B7679E"/>
    <w:rsid w:val="00B77A9C"/>
    <w:rsid w:val="00B80893"/>
    <w:rsid w:val="00B8157D"/>
    <w:rsid w:val="00B82392"/>
    <w:rsid w:val="00B8344E"/>
    <w:rsid w:val="00B8459E"/>
    <w:rsid w:val="00B84CBA"/>
    <w:rsid w:val="00B8566A"/>
    <w:rsid w:val="00B86CA4"/>
    <w:rsid w:val="00B87629"/>
    <w:rsid w:val="00B90B69"/>
    <w:rsid w:val="00B90DDA"/>
    <w:rsid w:val="00B923D2"/>
    <w:rsid w:val="00B92C72"/>
    <w:rsid w:val="00B94605"/>
    <w:rsid w:val="00B948A1"/>
    <w:rsid w:val="00B94D16"/>
    <w:rsid w:val="00B9739B"/>
    <w:rsid w:val="00B977D4"/>
    <w:rsid w:val="00BA0097"/>
    <w:rsid w:val="00BA04D0"/>
    <w:rsid w:val="00BA0B14"/>
    <w:rsid w:val="00BA1D7E"/>
    <w:rsid w:val="00BA3834"/>
    <w:rsid w:val="00BA3B3C"/>
    <w:rsid w:val="00BA461E"/>
    <w:rsid w:val="00BA5770"/>
    <w:rsid w:val="00BA710C"/>
    <w:rsid w:val="00BA7EBB"/>
    <w:rsid w:val="00BB0ABF"/>
    <w:rsid w:val="00BB0B0B"/>
    <w:rsid w:val="00BB12CB"/>
    <w:rsid w:val="00BB3103"/>
    <w:rsid w:val="00BB3181"/>
    <w:rsid w:val="00BB58FA"/>
    <w:rsid w:val="00BB5C9B"/>
    <w:rsid w:val="00BB7038"/>
    <w:rsid w:val="00BB7DCB"/>
    <w:rsid w:val="00BC0945"/>
    <w:rsid w:val="00BC6002"/>
    <w:rsid w:val="00BC6291"/>
    <w:rsid w:val="00BC6347"/>
    <w:rsid w:val="00BC66B6"/>
    <w:rsid w:val="00BC73D3"/>
    <w:rsid w:val="00BC76BD"/>
    <w:rsid w:val="00BC7CFE"/>
    <w:rsid w:val="00BC7D73"/>
    <w:rsid w:val="00BC7FAF"/>
    <w:rsid w:val="00BD1466"/>
    <w:rsid w:val="00BD3D7D"/>
    <w:rsid w:val="00BD524D"/>
    <w:rsid w:val="00BD5739"/>
    <w:rsid w:val="00BD704F"/>
    <w:rsid w:val="00BD741E"/>
    <w:rsid w:val="00BD7E4B"/>
    <w:rsid w:val="00BE0CE0"/>
    <w:rsid w:val="00BE141A"/>
    <w:rsid w:val="00BE2886"/>
    <w:rsid w:val="00BE5197"/>
    <w:rsid w:val="00BE555D"/>
    <w:rsid w:val="00BE7BC4"/>
    <w:rsid w:val="00BE7C14"/>
    <w:rsid w:val="00BE7F4A"/>
    <w:rsid w:val="00BF071D"/>
    <w:rsid w:val="00BF1084"/>
    <w:rsid w:val="00BF18A9"/>
    <w:rsid w:val="00BF3870"/>
    <w:rsid w:val="00C0000F"/>
    <w:rsid w:val="00C0163B"/>
    <w:rsid w:val="00C02787"/>
    <w:rsid w:val="00C03215"/>
    <w:rsid w:val="00C033EB"/>
    <w:rsid w:val="00C055AB"/>
    <w:rsid w:val="00C06212"/>
    <w:rsid w:val="00C06D74"/>
    <w:rsid w:val="00C0794E"/>
    <w:rsid w:val="00C07A5F"/>
    <w:rsid w:val="00C07F2B"/>
    <w:rsid w:val="00C10EAB"/>
    <w:rsid w:val="00C11040"/>
    <w:rsid w:val="00C11478"/>
    <w:rsid w:val="00C11B20"/>
    <w:rsid w:val="00C121B9"/>
    <w:rsid w:val="00C15D51"/>
    <w:rsid w:val="00C20609"/>
    <w:rsid w:val="00C207C2"/>
    <w:rsid w:val="00C20F73"/>
    <w:rsid w:val="00C212BB"/>
    <w:rsid w:val="00C21442"/>
    <w:rsid w:val="00C22731"/>
    <w:rsid w:val="00C22855"/>
    <w:rsid w:val="00C231E4"/>
    <w:rsid w:val="00C24819"/>
    <w:rsid w:val="00C24E81"/>
    <w:rsid w:val="00C25575"/>
    <w:rsid w:val="00C27F3C"/>
    <w:rsid w:val="00C32096"/>
    <w:rsid w:val="00C32571"/>
    <w:rsid w:val="00C36160"/>
    <w:rsid w:val="00C363B6"/>
    <w:rsid w:val="00C3640F"/>
    <w:rsid w:val="00C36B89"/>
    <w:rsid w:val="00C424DF"/>
    <w:rsid w:val="00C42EC5"/>
    <w:rsid w:val="00C43835"/>
    <w:rsid w:val="00C43C98"/>
    <w:rsid w:val="00C448F5"/>
    <w:rsid w:val="00C449F1"/>
    <w:rsid w:val="00C45A78"/>
    <w:rsid w:val="00C4600A"/>
    <w:rsid w:val="00C468BE"/>
    <w:rsid w:val="00C4736F"/>
    <w:rsid w:val="00C512A7"/>
    <w:rsid w:val="00C516FD"/>
    <w:rsid w:val="00C51915"/>
    <w:rsid w:val="00C52CF6"/>
    <w:rsid w:val="00C53449"/>
    <w:rsid w:val="00C54335"/>
    <w:rsid w:val="00C55128"/>
    <w:rsid w:val="00C55E7B"/>
    <w:rsid w:val="00C55E86"/>
    <w:rsid w:val="00C60552"/>
    <w:rsid w:val="00C616A9"/>
    <w:rsid w:val="00C629E2"/>
    <w:rsid w:val="00C63389"/>
    <w:rsid w:val="00C65441"/>
    <w:rsid w:val="00C7036F"/>
    <w:rsid w:val="00C70EB7"/>
    <w:rsid w:val="00C71648"/>
    <w:rsid w:val="00C71696"/>
    <w:rsid w:val="00C7311A"/>
    <w:rsid w:val="00C7401E"/>
    <w:rsid w:val="00C751E4"/>
    <w:rsid w:val="00C81AE6"/>
    <w:rsid w:val="00C81DEC"/>
    <w:rsid w:val="00C8458B"/>
    <w:rsid w:val="00C85BAA"/>
    <w:rsid w:val="00C871E8"/>
    <w:rsid w:val="00C87BBA"/>
    <w:rsid w:val="00C905F2"/>
    <w:rsid w:val="00C907CA"/>
    <w:rsid w:val="00C90A3A"/>
    <w:rsid w:val="00C91FFA"/>
    <w:rsid w:val="00C92641"/>
    <w:rsid w:val="00C928F2"/>
    <w:rsid w:val="00C94630"/>
    <w:rsid w:val="00C96A59"/>
    <w:rsid w:val="00C96B2C"/>
    <w:rsid w:val="00C972FE"/>
    <w:rsid w:val="00C97AA5"/>
    <w:rsid w:val="00CA1D7F"/>
    <w:rsid w:val="00CA296B"/>
    <w:rsid w:val="00CA3998"/>
    <w:rsid w:val="00CA441D"/>
    <w:rsid w:val="00CA492C"/>
    <w:rsid w:val="00CA4DD8"/>
    <w:rsid w:val="00CA69E7"/>
    <w:rsid w:val="00CA77BF"/>
    <w:rsid w:val="00CA7E80"/>
    <w:rsid w:val="00CA7F55"/>
    <w:rsid w:val="00CA7FF3"/>
    <w:rsid w:val="00CB1273"/>
    <w:rsid w:val="00CB19EE"/>
    <w:rsid w:val="00CB1BA6"/>
    <w:rsid w:val="00CB1CB6"/>
    <w:rsid w:val="00CB2196"/>
    <w:rsid w:val="00CB3139"/>
    <w:rsid w:val="00CB526A"/>
    <w:rsid w:val="00CC0FB3"/>
    <w:rsid w:val="00CC107F"/>
    <w:rsid w:val="00CC1ABD"/>
    <w:rsid w:val="00CC22D2"/>
    <w:rsid w:val="00CC25F0"/>
    <w:rsid w:val="00CC2B52"/>
    <w:rsid w:val="00CC3044"/>
    <w:rsid w:val="00CC4C76"/>
    <w:rsid w:val="00CC6766"/>
    <w:rsid w:val="00CC794C"/>
    <w:rsid w:val="00CD0E59"/>
    <w:rsid w:val="00CD0F19"/>
    <w:rsid w:val="00CD252D"/>
    <w:rsid w:val="00CD34C6"/>
    <w:rsid w:val="00CD375F"/>
    <w:rsid w:val="00CD4CF7"/>
    <w:rsid w:val="00CD5BBA"/>
    <w:rsid w:val="00CD5D03"/>
    <w:rsid w:val="00CD6360"/>
    <w:rsid w:val="00CE034B"/>
    <w:rsid w:val="00CE1BCA"/>
    <w:rsid w:val="00CE264B"/>
    <w:rsid w:val="00CE336C"/>
    <w:rsid w:val="00CE469F"/>
    <w:rsid w:val="00CE770E"/>
    <w:rsid w:val="00CF06CA"/>
    <w:rsid w:val="00CF0ADF"/>
    <w:rsid w:val="00CF2B8E"/>
    <w:rsid w:val="00CF2FB4"/>
    <w:rsid w:val="00CF5463"/>
    <w:rsid w:val="00CF6015"/>
    <w:rsid w:val="00CF619B"/>
    <w:rsid w:val="00CF76A0"/>
    <w:rsid w:val="00CF7920"/>
    <w:rsid w:val="00D0044A"/>
    <w:rsid w:val="00D01B80"/>
    <w:rsid w:val="00D034D0"/>
    <w:rsid w:val="00D040FA"/>
    <w:rsid w:val="00D0471A"/>
    <w:rsid w:val="00D04785"/>
    <w:rsid w:val="00D069A6"/>
    <w:rsid w:val="00D06DEA"/>
    <w:rsid w:val="00D07EFB"/>
    <w:rsid w:val="00D07F97"/>
    <w:rsid w:val="00D12300"/>
    <w:rsid w:val="00D1244A"/>
    <w:rsid w:val="00D12611"/>
    <w:rsid w:val="00D143E4"/>
    <w:rsid w:val="00D14809"/>
    <w:rsid w:val="00D14D7F"/>
    <w:rsid w:val="00D15CF9"/>
    <w:rsid w:val="00D1605A"/>
    <w:rsid w:val="00D2093E"/>
    <w:rsid w:val="00D2121F"/>
    <w:rsid w:val="00D22338"/>
    <w:rsid w:val="00D2269C"/>
    <w:rsid w:val="00D22976"/>
    <w:rsid w:val="00D22EED"/>
    <w:rsid w:val="00D238C7"/>
    <w:rsid w:val="00D27F30"/>
    <w:rsid w:val="00D335BF"/>
    <w:rsid w:val="00D33AE9"/>
    <w:rsid w:val="00D33AF4"/>
    <w:rsid w:val="00D35F4C"/>
    <w:rsid w:val="00D36281"/>
    <w:rsid w:val="00D372DA"/>
    <w:rsid w:val="00D40A64"/>
    <w:rsid w:val="00D40EA2"/>
    <w:rsid w:val="00D42431"/>
    <w:rsid w:val="00D42C9A"/>
    <w:rsid w:val="00D42E7B"/>
    <w:rsid w:val="00D43A65"/>
    <w:rsid w:val="00D44230"/>
    <w:rsid w:val="00D459DE"/>
    <w:rsid w:val="00D46355"/>
    <w:rsid w:val="00D466E4"/>
    <w:rsid w:val="00D46C1E"/>
    <w:rsid w:val="00D510FB"/>
    <w:rsid w:val="00D5120C"/>
    <w:rsid w:val="00D512F2"/>
    <w:rsid w:val="00D51C93"/>
    <w:rsid w:val="00D52264"/>
    <w:rsid w:val="00D53AD9"/>
    <w:rsid w:val="00D563A1"/>
    <w:rsid w:val="00D56917"/>
    <w:rsid w:val="00D601F0"/>
    <w:rsid w:val="00D60B16"/>
    <w:rsid w:val="00D61901"/>
    <w:rsid w:val="00D65441"/>
    <w:rsid w:val="00D67425"/>
    <w:rsid w:val="00D676B7"/>
    <w:rsid w:val="00D716DE"/>
    <w:rsid w:val="00D7210A"/>
    <w:rsid w:val="00D7232E"/>
    <w:rsid w:val="00D74817"/>
    <w:rsid w:val="00D74D20"/>
    <w:rsid w:val="00D75A30"/>
    <w:rsid w:val="00D76A02"/>
    <w:rsid w:val="00D80D33"/>
    <w:rsid w:val="00D81543"/>
    <w:rsid w:val="00D81604"/>
    <w:rsid w:val="00D83824"/>
    <w:rsid w:val="00D83AF5"/>
    <w:rsid w:val="00D85727"/>
    <w:rsid w:val="00D85BE3"/>
    <w:rsid w:val="00D8605C"/>
    <w:rsid w:val="00D8610F"/>
    <w:rsid w:val="00D8662E"/>
    <w:rsid w:val="00D8749C"/>
    <w:rsid w:val="00D877D1"/>
    <w:rsid w:val="00D90CA6"/>
    <w:rsid w:val="00D90ECC"/>
    <w:rsid w:val="00D914AD"/>
    <w:rsid w:val="00D91AB3"/>
    <w:rsid w:val="00D9291F"/>
    <w:rsid w:val="00D931F4"/>
    <w:rsid w:val="00D949A0"/>
    <w:rsid w:val="00D950B9"/>
    <w:rsid w:val="00D96B37"/>
    <w:rsid w:val="00D9728B"/>
    <w:rsid w:val="00D973DA"/>
    <w:rsid w:val="00DA1373"/>
    <w:rsid w:val="00DA17E4"/>
    <w:rsid w:val="00DA2147"/>
    <w:rsid w:val="00DA2183"/>
    <w:rsid w:val="00DA43AD"/>
    <w:rsid w:val="00DA495B"/>
    <w:rsid w:val="00DA4E43"/>
    <w:rsid w:val="00DA62CF"/>
    <w:rsid w:val="00DB1538"/>
    <w:rsid w:val="00DB644B"/>
    <w:rsid w:val="00DB6734"/>
    <w:rsid w:val="00DB7B94"/>
    <w:rsid w:val="00DC10EF"/>
    <w:rsid w:val="00DC2AB8"/>
    <w:rsid w:val="00DC31A8"/>
    <w:rsid w:val="00DC34C5"/>
    <w:rsid w:val="00DC39E8"/>
    <w:rsid w:val="00DC4A1D"/>
    <w:rsid w:val="00DC4F60"/>
    <w:rsid w:val="00DC5201"/>
    <w:rsid w:val="00DC7437"/>
    <w:rsid w:val="00DD0CCC"/>
    <w:rsid w:val="00DD142A"/>
    <w:rsid w:val="00DD2D3D"/>
    <w:rsid w:val="00DD3FC7"/>
    <w:rsid w:val="00DD4978"/>
    <w:rsid w:val="00DD6AA0"/>
    <w:rsid w:val="00DD6D0E"/>
    <w:rsid w:val="00DE0955"/>
    <w:rsid w:val="00DE0B4A"/>
    <w:rsid w:val="00DE22D1"/>
    <w:rsid w:val="00DE2C59"/>
    <w:rsid w:val="00DE3268"/>
    <w:rsid w:val="00DE3C24"/>
    <w:rsid w:val="00DE488D"/>
    <w:rsid w:val="00DE58EB"/>
    <w:rsid w:val="00DE59D9"/>
    <w:rsid w:val="00DE7605"/>
    <w:rsid w:val="00DE76E7"/>
    <w:rsid w:val="00DF1CD6"/>
    <w:rsid w:val="00DF274E"/>
    <w:rsid w:val="00DF2D4E"/>
    <w:rsid w:val="00DF3903"/>
    <w:rsid w:val="00DF50C1"/>
    <w:rsid w:val="00DF6FC5"/>
    <w:rsid w:val="00E001AD"/>
    <w:rsid w:val="00E004CB"/>
    <w:rsid w:val="00E02067"/>
    <w:rsid w:val="00E02492"/>
    <w:rsid w:val="00E027F4"/>
    <w:rsid w:val="00E07455"/>
    <w:rsid w:val="00E11C1F"/>
    <w:rsid w:val="00E1332B"/>
    <w:rsid w:val="00E13BFF"/>
    <w:rsid w:val="00E17D1C"/>
    <w:rsid w:val="00E206F8"/>
    <w:rsid w:val="00E216F0"/>
    <w:rsid w:val="00E22770"/>
    <w:rsid w:val="00E24002"/>
    <w:rsid w:val="00E250EB"/>
    <w:rsid w:val="00E25625"/>
    <w:rsid w:val="00E2571F"/>
    <w:rsid w:val="00E26D8E"/>
    <w:rsid w:val="00E26D9D"/>
    <w:rsid w:val="00E27058"/>
    <w:rsid w:val="00E27070"/>
    <w:rsid w:val="00E2724E"/>
    <w:rsid w:val="00E278E3"/>
    <w:rsid w:val="00E30194"/>
    <w:rsid w:val="00E305AA"/>
    <w:rsid w:val="00E3096B"/>
    <w:rsid w:val="00E31EE5"/>
    <w:rsid w:val="00E3399B"/>
    <w:rsid w:val="00E3792B"/>
    <w:rsid w:val="00E40142"/>
    <w:rsid w:val="00E42133"/>
    <w:rsid w:val="00E433B6"/>
    <w:rsid w:val="00E447E6"/>
    <w:rsid w:val="00E4531D"/>
    <w:rsid w:val="00E46B56"/>
    <w:rsid w:val="00E51FB0"/>
    <w:rsid w:val="00E52072"/>
    <w:rsid w:val="00E52187"/>
    <w:rsid w:val="00E53C79"/>
    <w:rsid w:val="00E56525"/>
    <w:rsid w:val="00E5788E"/>
    <w:rsid w:val="00E6015C"/>
    <w:rsid w:val="00E6053A"/>
    <w:rsid w:val="00E6080F"/>
    <w:rsid w:val="00E613C1"/>
    <w:rsid w:val="00E624DC"/>
    <w:rsid w:val="00E64053"/>
    <w:rsid w:val="00E660ED"/>
    <w:rsid w:val="00E66A34"/>
    <w:rsid w:val="00E66A88"/>
    <w:rsid w:val="00E702A4"/>
    <w:rsid w:val="00E70367"/>
    <w:rsid w:val="00E70AC7"/>
    <w:rsid w:val="00E714B2"/>
    <w:rsid w:val="00E72EB5"/>
    <w:rsid w:val="00E730D7"/>
    <w:rsid w:val="00E7405F"/>
    <w:rsid w:val="00E7448C"/>
    <w:rsid w:val="00E7549C"/>
    <w:rsid w:val="00E77754"/>
    <w:rsid w:val="00E817AA"/>
    <w:rsid w:val="00E81F4F"/>
    <w:rsid w:val="00E840A7"/>
    <w:rsid w:val="00E858FE"/>
    <w:rsid w:val="00E86534"/>
    <w:rsid w:val="00E87524"/>
    <w:rsid w:val="00E90278"/>
    <w:rsid w:val="00E906D5"/>
    <w:rsid w:val="00E90B2C"/>
    <w:rsid w:val="00E92B7F"/>
    <w:rsid w:val="00E93432"/>
    <w:rsid w:val="00E93B07"/>
    <w:rsid w:val="00E974E2"/>
    <w:rsid w:val="00EA0782"/>
    <w:rsid w:val="00EA16AC"/>
    <w:rsid w:val="00EA17E0"/>
    <w:rsid w:val="00EA2333"/>
    <w:rsid w:val="00EA2708"/>
    <w:rsid w:val="00EA4E38"/>
    <w:rsid w:val="00EA56EA"/>
    <w:rsid w:val="00EA5BCA"/>
    <w:rsid w:val="00EA6495"/>
    <w:rsid w:val="00EA6563"/>
    <w:rsid w:val="00EB03DA"/>
    <w:rsid w:val="00EB13D3"/>
    <w:rsid w:val="00EB2A7D"/>
    <w:rsid w:val="00EB2CC3"/>
    <w:rsid w:val="00EB31CA"/>
    <w:rsid w:val="00EB3E93"/>
    <w:rsid w:val="00EB52ED"/>
    <w:rsid w:val="00EB5EE8"/>
    <w:rsid w:val="00EB656E"/>
    <w:rsid w:val="00EB71B1"/>
    <w:rsid w:val="00EB758E"/>
    <w:rsid w:val="00EB790A"/>
    <w:rsid w:val="00EB7E21"/>
    <w:rsid w:val="00EB7E41"/>
    <w:rsid w:val="00EC002D"/>
    <w:rsid w:val="00EC0B89"/>
    <w:rsid w:val="00EC103D"/>
    <w:rsid w:val="00EC26D8"/>
    <w:rsid w:val="00EC452E"/>
    <w:rsid w:val="00EC4AAE"/>
    <w:rsid w:val="00ED1A21"/>
    <w:rsid w:val="00ED1C5B"/>
    <w:rsid w:val="00ED2BEA"/>
    <w:rsid w:val="00ED2F56"/>
    <w:rsid w:val="00ED323E"/>
    <w:rsid w:val="00ED4524"/>
    <w:rsid w:val="00ED536F"/>
    <w:rsid w:val="00ED583F"/>
    <w:rsid w:val="00ED6EE6"/>
    <w:rsid w:val="00ED7CC6"/>
    <w:rsid w:val="00EE0035"/>
    <w:rsid w:val="00EE236F"/>
    <w:rsid w:val="00EE332F"/>
    <w:rsid w:val="00EE3CB6"/>
    <w:rsid w:val="00EE469E"/>
    <w:rsid w:val="00EE5241"/>
    <w:rsid w:val="00EE6A5C"/>
    <w:rsid w:val="00EE6C38"/>
    <w:rsid w:val="00EE76A3"/>
    <w:rsid w:val="00EF05A6"/>
    <w:rsid w:val="00EF199D"/>
    <w:rsid w:val="00EF1AD0"/>
    <w:rsid w:val="00EF2F93"/>
    <w:rsid w:val="00EF3276"/>
    <w:rsid w:val="00EF4A08"/>
    <w:rsid w:val="00EF4B98"/>
    <w:rsid w:val="00EF4FFD"/>
    <w:rsid w:val="00EF5805"/>
    <w:rsid w:val="00F00392"/>
    <w:rsid w:val="00F00E1E"/>
    <w:rsid w:val="00F00E93"/>
    <w:rsid w:val="00F01A0D"/>
    <w:rsid w:val="00F01AD2"/>
    <w:rsid w:val="00F02065"/>
    <w:rsid w:val="00F03EE9"/>
    <w:rsid w:val="00F045D3"/>
    <w:rsid w:val="00F04970"/>
    <w:rsid w:val="00F121B2"/>
    <w:rsid w:val="00F13D04"/>
    <w:rsid w:val="00F14100"/>
    <w:rsid w:val="00F14310"/>
    <w:rsid w:val="00F1486E"/>
    <w:rsid w:val="00F15492"/>
    <w:rsid w:val="00F15569"/>
    <w:rsid w:val="00F15653"/>
    <w:rsid w:val="00F17B57"/>
    <w:rsid w:val="00F20D58"/>
    <w:rsid w:val="00F2169F"/>
    <w:rsid w:val="00F21F31"/>
    <w:rsid w:val="00F220AE"/>
    <w:rsid w:val="00F22B01"/>
    <w:rsid w:val="00F23C43"/>
    <w:rsid w:val="00F23F6D"/>
    <w:rsid w:val="00F23FF8"/>
    <w:rsid w:val="00F2480C"/>
    <w:rsid w:val="00F250AA"/>
    <w:rsid w:val="00F26188"/>
    <w:rsid w:val="00F27884"/>
    <w:rsid w:val="00F3048B"/>
    <w:rsid w:val="00F31A87"/>
    <w:rsid w:val="00F342FB"/>
    <w:rsid w:val="00F34862"/>
    <w:rsid w:val="00F37A0D"/>
    <w:rsid w:val="00F429A3"/>
    <w:rsid w:val="00F43234"/>
    <w:rsid w:val="00F43586"/>
    <w:rsid w:val="00F445AC"/>
    <w:rsid w:val="00F4480E"/>
    <w:rsid w:val="00F4595D"/>
    <w:rsid w:val="00F46F79"/>
    <w:rsid w:val="00F47173"/>
    <w:rsid w:val="00F47C79"/>
    <w:rsid w:val="00F508B0"/>
    <w:rsid w:val="00F52550"/>
    <w:rsid w:val="00F54265"/>
    <w:rsid w:val="00F54714"/>
    <w:rsid w:val="00F551F5"/>
    <w:rsid w:val="00F5659B"/>
    <w:rsid w:val="00F57CA6"/>
    <w:rsid w:val="00F602FF"/>
    <w:rsid w:val="00F60ABC"/>
    <w:rsid w:val="00F620C7"/>
    <w:rsid w:val="00F624D1"/>
    <w:rsid w:val="00F6318F"/>
    <w:rsid w:val="00F63977"/>
    <w:rsid w:val="00F63DC8"/>
    <w:rsid w:val="00F662D7"/>
    <w:rsid w:val="00F666D8"/>
    <w:rsid w:val="00F6691E"/>
    <w:rsid w:val="00F66FC6"/>
    <w:rsid w:val="00F67C1C"/>
    <w:rsid w:val="00F67E8D"/>
    <w:rsid w:val="00F72B49"/>
    <w:rsid w:val="00F73766"/>
    <w:rsid w:val="00F73978"/>
    <w:rsid w:val="00F74CB1"/>
    <w:rsid w:val="00F7669D"/>
    <w:rsid w:val="00F8300E"/>
    <w:rsid w:val="00F84459"/>
    <w:rsid w:val="00F84EC7"/>
    <w:rsid w:val="00F85467"/>
    <w:rsid w:val="00F86089"/>
    <w:rsid w:val="00F915AC"/>
    <w:rsid w:val="00F92443"/>
    <w:rsid w:val="00F93345"/>
    <w:rsid w:val="00F93B81"/>
    <w:rsid w:val="00F951B6"/>
    <w:rsid w:val="00F96A75"/>
    <w:rsid w:val="00F96ABA"/>
    <w:rsid w:val="00F974D0"/>
    <w:rsid w:val="00F9784D"/>
    <w:rsid w:val="00FA117D"/>
    <w:rsid w:val="00FA2FBB"/>
    <w:rsid w:val="00FA421B"/>
    <w:rsid w:val="00FA4274"/>
    <w:rsid w:val="00FB0568"/>
    <w:rsid w:val="00FB14AE"/>
    <w:rsid w:val="00FB1B55"/>
    <w:rsid w:val="00FB276A"/>
    <w:rsid w:val="00FB2CE8"/>
    <w:rsid w:val="00FB4FB6"/>
    <w:rsid w:val="00FB51CE"/>
    <w:rsid w:val="00FB5EFA"/>
    <w:rsid w:val="00FC39E1"/>
    <w:rsid w:val="00FC3CA0"/>
    <w:rsid w:val="00FC4D43"/>
    <w:rsid w:val="00FD18FB"/>
    <w:rsid w:val="00FD2C79"/>
    <w:rsid w:val="00FD30F6"/>
    <w:rsid w:val="00FD3E07"/>
    <w:rsid w:val="00FD4646"/>
    <w:rsid w:val="00FD5481"/>
    <w:rsid w:val="00FD55EC"/>
    <w:rsid w:val="00FD5A5B"/>
    <w:rsid w:val="00FD6030"/>
    <w:rsid w:val="00FD6653"/>
    <w:rsid w:val="00FD68A2"/>
    <w:rsid w:val="00FD7DC0"/>
    <w:rsid w:val="00FE05B2"/>
    <w:rsid w:val="00FE2151"/>
    <w:rsid w:val="00FE35A9"/>
    <w:rsid w:val="00FE39B7"/>
    <w:rsid w:val="00FE3C56"/>
    <w:rsid w:val="00FE6616"/>
    <w:rsid w:val="00FF04A2"/>
    <w:rsid w:val="00FF05EF"/>
    <w:rsid w:val="00FF265F"/>
    <w:rsid w:val="00FF496B"/>
    <w:rsid w:val="00FF4F76"/>
    <w:rsid w:val="00FF5B1C"/>
    <w:rsid w:val="00FF6E56"/>
    <w:rsid w:val="00FF7479"/>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8E33"/>
  <w15:docId w15:val="{AD794E4C-ED23-084E-BE83-0F6B4FAD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unhideWhenUsed/>
    <w:rsid w:val="003D581C"/>
    <w:rPr>
      <w:sz w:val="20"/>
      <w:szCs w:val="20"/>
    </w:rPr>
  </w:style>
  <w:style w:type="character" w:customStyle="1" w:styleId="CommentTextChar">
    <w:name w:val="Comment Text Char"/>
    <w:basedOn w:val="DefaultParagraphFont"/>
    <w:link w:val="CommentText"/>
    <w:uiPriority w:val="99"/>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 w:type="character" w:styleId="Strong">
    <w:name w:val="Strong"/>
    <w:basedOn w:val="DefaultParagraphFont"/>
    <w:uiPriority w:val="22"/>
    <w:qFormat/>
    <w:rsid w:val="00950295"/>
    <w:rPr>
      <w:b/>
      <w:bCs/>
    </w:rPr>
  </w:style>
  <w:style w:type="character" w:customStyle="1" w:styleId="texhtml">
    <w:name w:val="texhtml"/>
    <w:basedOn w:val="DefaultParagraphFont"/>
    <w:rsid w:val="00E93B07"/>
  </w:style>
  <w:style w:type="character" w:styleId="LineNumber">
    <w:name w:val="line number"/>
    <w:basedOn w:val="DefaultParagraphFont"/>
    <w:uiPriority w:val="99"/>
    <w:semiHidden/>
    <w:unhideWhenUsed/>
    <w:rsid w:val="00C4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363">
      <w:bodyDiv w:val="1"/>
      <w:marLeft w:val="0"/>
      <w:marRight w:val="0"/>
      <w:marTop w:val="0"/>
      <w:marBottom w:val="0"/>
      <w:divBdr>
        <w:top w:val="none" w:sz="0" w:space="0" w:color="auto"/>
        <w:left w:val="none" w:sz="0" w:space="0" w:color="auto"/>
        <w:bottom w:val="none" w:sz="0" w:space="0" w:color="auto"/>
        <w:right w:val="none" w:sz="0" w:space="0" w:color="auto"/>
      </w:divBdr>
    </w:div>
    <w:div w:id="38474604">
      <w:bodyDiv w:val="1"/>
      <w:marLeft w:val="0"/>
      <w:marRight w:val="0"/>
      <w:marTop w:val="0"/>
      <w:marBottom w:val="0"/>
      <w:divBdr>
        <w:top w:val="none" w:sz="0" w:space="0" w:color="auto"/>
        <w:left w:val="none" w:sz="0" w:space="0" w:color="auto"/>
        <w:bottom w:val="none" w:sz="0" w:space="0" w:color="auto"/>
        <w:right w:val="none" w:sz="0" w:space="0" w:color="auto"/>
      </w:divBdr>
    </w:div>
    <w:div w:id="39745971">
      <w:bodyDiv w:val="1"/>
      <w:marLeft w:val="0"/>
      <w:marRight w:val="0"/>
      <w:marTop w:val="0"/>
      <w:marBottom w:val="0"/>
      <w:divBdr>
        <w:top w:val="none" w:sz="0" w:space="0" w:color="auto"/>
        <w:left w:val="none" w:sz="0" w:space="0" w:color="auto"/>
        <w:bottom w:val="none" w:sz="0" w:space="0" w:color="auto"/>
        <w:right w:val="none" w:sz="0" w:space="0" w:color="auto"/>
      </w:divBdr>
    </w:div>
    <w:div w:id="100221681">
      <w:bodyDiv w:val="1"/>
      <w:marLeft w:val="0"/>
      <w:marRight w:val="0"/>
      <w:marTop w:val="0"/>
      <w:marBottom w:val="0"/>
      <w:divBdr>
        <w:top w:val="none" w:sz="0" w:space="0" w:color="auto"/>
        <w:left w:val="none" w:sz="0" w:space="0" w:color="auto"/>
        <w:bottom w:val="none" w:sz="0" w:space="0" w:color="auto"/>
        <w:right w:val="none" w:sz="0" w:space="0" w:color="auto"/>
      </w:divBdr>
    </w:div>
    <w:div w:id="322052978">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665326762">
      <w:bodyDiv w:val="1"/>
      <w:marLeft w:val="0"/>
      <w:marRight w:val="0"/>
      <w:marTop w:val="0"/>
      <w:marBottom w:val="0"/>
      <w:divBdr>
        <w:top w:val="none" w:sz="0" w:space="0" w:color="auto"/>
        <w:left w:val="none" w:sz="0" w:space="0" w:color="auto"/>
        <w:bottom w:val="none" w:sz="0" w:space="0" w:color="auto"/>
        <w:right w:val="none" w:sz="0" w:space="0" w:color="auto"/>
      </w:divBdr>
    </w:div>
    <w:div w:id="894320355">
      <w:bodyDiv w:val="1"/>
      <w:marLeft w:val="0"/>
      <w:marRight w:val="0"/>
      <w:marTop w:val="0"/>
      <w:marBottom w:val="0"/>
      <w:divBdr>
        <w:top w:val="none" w:sz="0" w:space="0" w:color="auto"/>
        <w:left w:val="none" w:sz="0" w:space="0" w:color="auto"/>
        <w:bottom w:val="none" w:sz="0" w:space="0" w:color="auto"/>
        <w:right w:val="none" w:sz="0" w:space="0" w:color="auto"/>
      </w:divBdr>
    </w:div>
    <w:div w:id="993529144">
      <w:bodyDiv w:val="1"/>
      <w:marLeft w:val="0"/>
      <w:marRight w:val="0"/>
      <w:marTop w:val="0"/>
      <w:marBottom w:val="0"/>
      <w:divBdr>
        <w:top w:val="none" w:sz="0" w:space="0" w:color="auto"/>
        <w:left w:val="none" w:sz="0" w:space="0" w:color="auto"/>
        <w:bottom w:val="none" w:sz="0" w:space="0" w:color="auto"/>
        <w:right w:val="none" w:sz="0" w:space="0" w:color="auto"/>
      </w:divBdr>
    </w:div>
    <w:div w:id="1138691651">
      <w:bodyDiv w:val="1"/>
      <w:marLeft w:val="0"/>
      <w:marRight w:val="0"/>
      <w:marTop w:val="0"/>
      <w:marBottom w:val="0"/>
      <w:divBdr>
        <w:top w:val="none" w:sz="0" w:space="0" w:color="auto"/>
        <w:left w:val="none" w:sz="0" w:space="0" w:color="auto"/>
        <w:bottom w:val="none" w:sz="0" w:space="0" w:color="auto"/>
        <w:right w:val="none" w:sz="0" w:space="0" w:color="auto"/>
      </w:divBdr>
    </w:div>
    <w:div w:id="1141769747">
      <w:bodyDiv w:val="1"/>
      <w:marLeft w:val="0"/>
      <w:marRight w:val="0"/>
      <w:marTop w:val="0"/>
      <w:marBottom w:val="0"/>
      <w:divBdr>
        <w:top w:val="none" w:sz="0" w:space="0" w:color="auto"/>
        <w:left w:val="none" w:sz="0" w:space="0" w:color="auto"/>
        <w:bottom w:val="none" w:sz="0" w:space="0" w:color="auto"/>
        <w:right w:val="none" w:sz="0" w:space="0" w:color="auto"/>
      </w:divBdr>
    </w:div>
    <w:div w:id="1266688650">
      <w:bodyDiv w:val="1"/>
      <w:marLeft w:val="0"/>
      <w:marRight w:val="0"/>
      <w:marTop w:val="0"/>
      <w:marBottom w:val="0"/>
      <w:divBdr>
        <w:top w:val="none" w:sz="0" w:space="0" w:color="auto"/>
        <w:left w:val="none" w:sz="0" w:space="0" w:color="auto"/>
        <w:bottom w:val="none" w:sz="0" w:space="0" w:color="auto"/>
        <w:right w:val="none" w:sz="0" w:space="0" w:color="auto"/>
      </w:divBdr>
    </w:div>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 w:id="19164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strange@upm.es"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mory.psych.upenn.edu/Behavioral_toolbo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ba.peris@ctb.upm.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19872</Words>
  <Characters>113274</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Microsoft Office User</cp:lastModifiedBy>
  <cp:revision>12</cp:revision>
  <dcterms:created xsi:type="dcterms:W3CDTF">2021-12-27T16:10:00Z</dcterms:created>
  <dcterms:modified xsi:type="dcterms:W3CDTF">2021-12-30T10:26:00Z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http://www.zotero.org/styles/apa</vt:lpwstr>
  </property>
</Properties>
</file>